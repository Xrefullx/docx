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CDAFB" w14:textId="34F0FE66" w:rsidR="00FB3EF5" w:rsidRPr="00116511" w:rsidRDefault="007B1EBD" w:rsidP="00FB3EF5">
      <w:pPr>
        <w:pStyle w:val="a3"/>
        <w:spacing w:before="74" w:line="278" w:lineRule="auto"/>
        <w:ind w:left="2006" w:right="512"/>
        <w:jc w:val="center"/>
        <w:rPr>
          <w:lang w:val="ru-RU"/>
        </w:rPr>
      </w:pPr>
      <w:r>
        <w:rPr>
          <w:lang w:val="ru-RU"/>
        </w:rPr>
        <w:t>Федеральное государственное</w:t>
      </w:r>
      <w:r w:rsidR="00FB3EF5" w:rsidRPr="007B1EBD">
        <w:rPr>
          <w:spacing w:val="43"/>
          <w:lang w:val="ru-RU"/>
        </w:rPr>
        <w:t xml:space="preserve"> </w:t>
      </w:r>
      <w:r>
        <w:rPr>
          <w:lang w:val="ru-RU"/>
        </w:rPr>
        <w:t>автономное</w:t>
      </w:r>
      <w:r w:rsidR="00FB3EF5" w:rsidRPr="007B1EBD">
        <w:rPr>
          <w:spacing w:val="43"/>
          <w:lang w:val="ru-RU"/>
        </w:rPr>
        <w:t xml:space="preserve"> </w:t>
      </w:r>
      <w:r>
        <w:rPr>
          <w:lang w:val="ru-RU"/>
        </w:rPr>
        <w:t>образовательное</w:t>
      </w:r>
      <w:r w:rsidR="00FB3EF5" w:rsidRPr="007B1EBD">
        <w:rPr>
          <w:spacing w:val="-67"/>
          <w:lang w:val="ru-RU"/>
        </w:rPr>
        <w:t xml:space="preserve"> </w:t>
      </w:r>
      <w:r>
        <w:rPr>
          <w:w w:val="105"/>
          <w:lang w:val="ru-RU"/>
        </w:rPr>
        <w:t>учреждение</w:t>
      </w:r>
      <w:r w:rsidR="00FB3EF5" w:rsidRPr="007B1EBD">
        <w:rPr>
          <w:spacing w:val="-8"/>
          <w:w w:val="105"/>
          <w:lang w:val="ru-RU"/>
        </w:rPr>
        <w:t xml:space="preserve"> </w:t>
      </w:r>
      <w:r>
        <w:rPr>
          <w:w w:val="105"/>
          <w:lang w:val="ru-RU"/>
        </w:rPr>
        <w:t>высшего</w:t>
      </w:r>
      <w:r w:rsidR="00FB3EF5" w:rsidRPr="007B1EBD">
        <w:rPr>
          <w:spacing w:val="-7"/>
          <w:w w:val="105"/>
          <w:lang w:val="ru-RU"/>
        </w:rPr>
        <w:t xml:space="preserve"> </w:t>
      </w:r>
      <w:r>
        <w:rPr>
          <w:w w:val="105"/>
          <w:lang w:val="ru-RU"/>
        </w:rPr>
        <w:t>образования</w:t>
      </w:r>
    </w:p>
    <w:p w14:paraId="2989CEDD" w14:textId="05180A9C" w:rsidR="00FB3EF5" w:rsidRPr="00C27258" w:rsidRDefault="00FB3EF5" w:rsidP="00FB3EF5">
      <w:pPr>
        <w:pStyle w:val="a3"/>
        <w:spacing w:line="317" w:lineRule="exact"/>
        <w:ind w:left="2006" w:right="511"/>
        <w:jc w:val="center"/>
        <w:rPr>
          <w:lang w:val="ru-RU"/>
        </w:rPr>
      </w:pPr>
      <w:r w:rsidRPr="00C27258">
        <w:rPr>
          <w:lang w:val="ru-RU"/>
        </w:rPr>
        <w:t>«</w:t>
      </w:r>
      <w:r>
        <w:t>C</w:t>
      </w:r>
      <w:r w:rsidRPr="00C27258">
        <w:rPr>
          <w:lang w:val="ru-RU"/>
        </w:rPr>
        <w:t>ИБИ</w:t>
      </w:r>
      <w:r>
        <w:t>PCK</w:t>
      </w:r>
      <w:r w:rsidRPr="00C27258">
        <w:rPr>
          <w:lang w:val="ru-RU"/>
        </w:rPr>
        <w:t>ИЙ</w:t>
      </w:r>
      <w:r w:rsidRPr="00C27258">
        <w:rPr>
          <w:spacing w:val="-13"/>
          <w:lang w:val="ru-RU"/>
        </w:rPr>
        <w:t xml:space="preserve"> </w:t>
      </w:r>
      <w:r w:rsidRPr="00C27258">
        <w:rPr>
          <w:lang w:val="ru-RU"/>
        </w:rPr>
        <w:t>Ф</w:t>
      </w:r>
      <w:r>
        <w:t>E</w:t>
      </w:r>
      <w:r w:rsidRPr="00C27258">
        <w:rPr>
          <w:lang w:val="ru-RU"/>
        </w:rPr>
        <w:t>Д</w:t>
      </w:r>
      <w:r>
        <w:t>EPA</w:t>
      </w:r>
      <w:r w:rsidRPr="00C27258">
        <w:rPr>
          <w:lang w:val="ru-RU"/>
        </w:rPr>
        <w:t>ЛБ</w:t>
      </w:r>
      <w:r>
        <w:t>H</w:t>
      </w:r>
      <w:r w:rsidRPr="00C27258">
        <w:rPr>
          <w:lang w:val="ru-RU"/>
        </w:rPr>
        <w:t>ЫЙ</w:t>
      </w:r>
      <w:r w:rsidRPr="00C27258">
        <w:rPr>
          <w:spacing w:val="-12"/>
          <w:lang w:val="ru-RU"/>
        </w:rPr>
        <w:t xml:space="preserve"> </w:t>
      </w:r>
      <w:r w:rsidR="007B1EBD">
        <w:rPr>
          <w:lang w:val="ru-RU"/>
        </w:rPr>
        <w:t>У</w:t>
      </w:r>
      <w:r>
        <w:t>H</w:t>
      </w:r>
      <w:r w:rsidRPr="00C27258">
        <w:rPr>
          <w:lang w:val="ru-RU"/>
        </w:rPr>
        <w:t>И</w:t>
      </w:r>
      <w:r>
        <w:t>BEPC</w:t>
      </w:r>
      <w:r w:rsidRPr="00C27258">
        <w:rPr>
          <w:lang w:val="ru-RU"/>
        </w:rPr>
        <w:t>И</w:t>
      </w:r>
      <w:r>
        <w:t>TET</w:t>
      </w:r>
      <w:r w:rsidRPr="00C27258">
        <w:rPr>
          <w:lang w:val="ru-RU"/>
        </w:rPr>
        <w:t>»</w:t>
      </w:r>
    </w:p>
    <w:p w14:paraId="26D1BB8B" w14:textId="7DA70B76" w:rsidR="00FB3EF5" w:rsidRPr="007B1EBD" w:rsidRDefault="007B1EBD" w:rsidP="00FB3EF5">
      <w:pPr>
        <w:pStyle w:val="a3"/>
        <w:spacing w:before="48" w:line="313" w:lineRule="exact"/>
        <w:ind w:left="2006" w:right="509"/>
        <w:jc w:val="center"/>
        <w:rPr>
          <w:lang w:val="ru-RU"/>
        </w:rPr>
      </w:pPr>
      <w:r>
        <w:rPr>
          <w:u w:val="single"/>
          <w:lang w:val="ru-RU"/>
        </w:rPr>
        <w:t>Космических</w:t>
      </w:r>
      <w:r w:rsidR="00FB3EF5" w:rsidRPr="007B1EBD">
        <w:rPr>
          <w:spacing w:val="12"/>
          <w:u w:val="single"/>
          <w:lang w:val="ru-RU"/>
        </w:rPr>
        <w:t xml:space="preserve"> </w:t>
      </w:r>
      <w:r w:rsidR="00FB3EF5" w:rsidRPr="007B1EBD">
        <w:rPr>
          <w:u w:val="single"/>
          <w:lang w:val="ru-RU"/>
        </w:rPr>
        <w:t>и</w:t>
      </w:r>
      <w:r w:rsidR="00FB3EF5" w:rsidRPr="007B1EBD">
        <w:rPr>
          <w:spacing w:val="9"/>
          <w:u w:val="single"/>
          <w:lang w:val="ru-RU"/>
        </w:rPr>
        <w:t xml:space="preserve"> </w:t>
      </w:r>
      <w:r>
        <w:rPr>
          <w:u w:val="single"/>
          <w:lang w:val="ru-RU"/>
        </w:rPr>
        <w:t>информационных</w:t>
      </w:r>
      <w:r w:rsidR="00FB3EF5" w:rsidRPr="007B1EBD">
        <w:rPr>
          <w:spacing w:val="12"/>
          <w:u w:val="single"/>
          <w:lang w:val="ru-RU"/>
        </w:rPr>
        <w:t xml:space="preserve"> </w:t>
      </w:r>
      <w:r>
        <w:rPr>
          <w:u w:val="single"/>
          <w:lang w:val="ru-RU"/>
        </w:rPr>
        <w:t>технологий</w:t>
      </w:r>
    </w:p>
    <w:p w14:paraId="5714935E" w14:textId="14540F7A" w:rsidR="00FB3EF5" w:rsidRPr="007B1EBD" w:rsidRDefault="00C27258" w:rsidP="00FB3EF5">
      <w:pPr>
        <w:spacing w:line="175" w:lineRule="exact"/>
        <w:ind w:left="2006" w:right="506"/>
        <w:jc w:val="center"/>
        <w:rPr>
          <w:sz w:val="16"/>
          <w:lang w:val="ru-RU"/>
        </w:rPr>
      </w:pPr>
      <w:r w:rsidRPr="00DF2EC9">
        <w:rPr>
          <w:w w:val="120"/>
          <w:sz w:val="16"/>
          <w:lang w:val="ru-RU"/>
        </w:rPr>
        <w:t xml:space="preserve"> </w:t>
      </w:r>
      <w:r w:rsidR="007B1EBD">
        <w:rPr>
          <w:w w:val="120"/>
          <w:sz w:val="16"/>
          <w:lang w:val="ru-RU"/>
        </w:rPr>
        <w:t>институт</w:t>
      </w:r>
    </w:p>
    <w:p w14:paraId="4B666F1D" w14:textId="11E2E0E1" w:rsidR="00FB3EF5" w:rsidRPr="007B1EBD" w:rsidRDefault="007B1EBD" w:rsidP="00FB3EF5">
      <w:pPr>
        <w:pStyle w:val="a3"/>
        <w:spacing w:before="110" w:line="314" w:lineRule="exact"/>
        <w:ind w:left="2006" w:right="510"/>
        <w:jc w:val="center"/>
        <w:rPr>
          <w:lang w:val="ru-RU"/>
        </w:rPr>
      </w:pPr>
      <w:r>
        <w:rPr>
          <w:u w:val="single"/>
          <w:lang w:val="ru-RU"/>
        </w:rPr>
        <w:t>Информационные</w:t>
      </w:r>
      <w:r w:rsidR="00FB3EF5" w:rsidRPr="00C27258">
        <w:rPr>
          <w:spacing w:val="28"/>
          <w:u w:val="single"/>
          <w:lang w:val="ru-RU"/>
        </w:rPr>
        <w:t xml:space="preserve"> </w:t>
      </w:r>
      <w:r>
        <w:rPr>
          <w:u w:val="single"/>
          <w:lang w:val="ru-RU"/>
        </w:rPr>
        <w:t>системы</w:t>
      </w:r>
    </w:p>
    <w:p w14:paraId="33C18FF1" w14:textId="77E28618" w:rsidR="00FB3EF5" w:rsidRPr="007B1EBD" w:rsidRDefault="00C27258" w:rsidP="00C27258">
      <w:pPr>
        <w:spacing w:line="176" w:lineRule="exact"/>
        <w:ind w:left="5606" w:right="510" w:firstLine="154"/>
        <w:rPr>
          <w:sz w:val="16"/>
          <w:lang w:val="ru-RU"/>
        </w:rPr>
      </w:pPr>
      <w:r w:rsidRPr="00DF2EC9">
        <w:rPr>
          <w:sz w:val="16"/>
          <w:lang w:val="ru-RU"/>
        </w:rPr>
        <w:t xml:space="preserve">    </w:t>
      </w:r>
      <w:r w:rsidR="007B1EBD">
        <w:rPr>
          <w:sz w:val="16"/>
          <w:lang w:val="ru-RU"/>
        </w:rPr>
        <w:t>кафедра</w:t>
      </w:r>
    </w:p>
    <w:p w14:paraId="23BBD350" w14:textId="77777777" w:rsidR="00FB3EF5" w:rsidRPr="007B1EBD" w:rsidRDefault="00FB3EF5" w:rsidP="00FB3EF5">
      <w:pPr>
        <w:pStyle w:val="a3"/>
        <w:rPr>
          <w:sz w:val="18"/>
          <w:lang w:val="ru-RU"/>
        </w:rPr>
      </w:pPr>
    </w:p>
    <w:p w14:paraId="77A677D4" w14:textId="77777777" w:rsidR="00FB3EF5" w:rsidRPr="007B1EBD" w:rsidRDefault="00FB3EF5" w:rsidP="00FB3EF5">
      <w:pPr>
        <w:pStyle w:val="a3"/>
        <w:rPr>
          <w:sz w:val="18"/>
          <w:lang w:val="ru-RU"/>
        </w:rPr>
      </w:pPr>
    </w:p>
    <w:p w14:paraId="48500311" w14:textId="77777777" w:rsidR="00FB3EF5" w:rsidRPr="007B1EBD" w:rsidRDefault="00FB3EF5" w:rsidP="00FB3EF5">
      <w:pPr>
        <w:pStyle w:val="a3"/>
        <w:rPr>
          <w:sz w:val="18"/>
          <w:lang w:val="ru-RU"/>
        </w:rPr>
      </w:pPr>
    </w:p>
    <w:p w14:paraId="4092712D" w14:textId="77777777" w:rsidR="00FB3EF5" w:rsidRPr="007B1EBD" w:rsidRDefault="00FB3EF5" w:rsidP="00FB3EF5">
      <w:pPr>
        <w:pStyle w:val="a3"/>
        <w:spacing w:before="3"/>
        <w:rPr>
          <w:sz w:val="23"/>
          <w:lang w:val="ru-RU"/>
        </w:rPr>
      </w:pPr>
    </w:p>
    <w:p w14:paraId="4D0CA88F" w14:textId="60A10B4E" w:rsidR="00FB3EF5" w:rsidRPr="00FB3EF5" w:rsidRDefault="00FB3EF5" w:rsidP="00FB3EF5">
      <w:pPr>
        <w:pStyle w:val="a3"/>
        <w:spacing w:before="1"/>
        <w:ind w:left="7141"/>
        <w:rPr>
          <w:lang w:val="ru-RU"/>
        </w:rPr>
      </w:pPr>
      <w:r>
        <w:rPr>
          <w:lang w:val="ru-RU"/>
        </w:rPr>
        <w:t>Утверждаю</w:t>
      </w:r>
    </w:p>
    <w:p w14:paraId="79AB4E49" w14:textId="1568F378" w:rsidR="00FB3EF5" w:rsidRPr="007B1EBD" w:rsidRDefault="00FB3EF5" w:rsidP="00FB3EF5">
      <w:pPr>
        <w:pStyle w:val="a3"/>
        <w:spacing w:before="50"/>
        <w:ind w:left="7141"/>
        <w:rPr>
          <w:lang w:val="ru-RU"/>
        </w:rPr>
      </w:pPr>
      <w:r>
        <w:rPr>
          <w:lang w:val="ru-RU"/>
        </w:rPr>
        <w:t>Заведующий</w:t>
      </w:r>
      <w:r w:rsidRPr="007B1EBD">
        <w:rPr>
          <w:spacing w:val="-3"/>
          <w:lang w:val="ru-RU"/>
        </w:rPr>
        <w:t xml:space="preserve"> </w:t>
      </w:r>
      <w:r>
        <w:rPr>
          <w:lang w:val="ru-RU"/>
        </w:rPr>
        <w:t>кафедры</w:t>
      </w:r>
      <w:r w:rsidRPr="007B1EBD">
        <w:rPr>
          <w:spacing w:val="-5"/>
          <w:lang w:val="ru-RU"/>
        </w:rPr>
        <w:t xml:space="preserve"> </w:t>
      </w:r>
      <w:r w:rsidRPr="007B1EBD">
        <w:rPr>
          <w:lang w:val="ru-RU"/>
        </w:rPr>
        <w:t>И</w:t>
      </w:r>
      <w:r>
        <w:t>C</w:t>
      </w:r>
    </w:p>
    <w:p w14:paraId="3BE74CA4" w14:textId="77777777" w:rsidR="00FB3EF5" w:rsidRPr="007B1EBD" w:rsidRDefault="00FB3EF5" w:rsidP="00FB3EF5">
      <w:pPr>
        <w:pStyle w:val="a3"/>
        <w:spacing w:before="7"/>
        <w:rPr>
          <w:sz w:val="10"/>
          <w:lang w:val="ru-RU"/>
        </w:rPr>
      </w:pPr>
    </w:p>
    <w:p w14:paraId="33740ED0" w14:textId="25058D68" w:rsidR="00FB3EF5" w:rsidRPr="007B1EBD" w:rsidRDefault="00FB3EF5" w:rsidP="00FB3EF5">
      <w:pPr>
        <w:pStyle w:val="a3"/>
        <w:tabs>
          <w:tab w:val="left" w:pos="8467"/>
          <w:tab w:val="left" w:pos="8869"/>
        </w:tabs>
        <w:spacing w:before="89"/>
        <w:ind w:left="7141"/>
        <w:rPr>
          <w:lang w:val="ru-RU"/>
        </w:rPr>
      </w:pP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ab/>
      </w:r>
      <w:r w:rsidR="007B1EBD"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 w:rsidR="007B1EBD"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 w:rsidRPr="007B1EBD">
        <w:rPr>
          <w:spacing w:val="-1"/>
          <w:u w:val="single"/>
          <w:lang w:val="ru-RU"/>
        </w:rPr>
        <w:t xml:space="preserve"> </w:t>
      </w:r>
      <w:r w:rsidR="007B1EBD">
        <w:rPr>
          <w:u w:val="single"/>
          <w:lang w:val="ru-RU"/>
        </w:rPr>
        <w:t>Раскина</w:t>
      </w:r>
    </w:p>
    <w:p w14:paraId="0669163C" w14:textId="6AF21C72" w:rsidR="00FB3EF5" w:rsidRPr="00FB3EF5" w:rsidRDefault="00FB3EF5" w:rsidP="00FB3EF5">
      <w:pPr>
        <w:tabs>
          <w:tab w:val="left" w:pos="1387"/>
        </w:tabs>
        <w:spacing w:before="93"/>
        <w:ind w:right="626"/>
        <w:jc w:val="right"/>
        <w:rPr>
          <w:sz w:val="18"/>
          <w:lang w:val="ru-RU"/>
        </w:rPr>
      </w:pPr>
      <w:r>
        <w:rPr>
          <w:sz w:val="18"/>
          <w:lang w:val="ru-RU"/>
        </w:rPr>
        <w:t>подпись</w:t>
      </w:r>
      <w:r w:rsidRPr="007B1EBD">
        <w:rPr>
          <w:sz w:val="18"/>
          <w:lang w:val="ru-RU"/>
        </w:rPr>
        <w:tab/>
      </w:r>
      <w:r>
        <w:rPr>
          <w:sz w:val="18"/>
          <w:lang w:val="ru-RU"/>
        </w:rPr>
        <w:t>инициалы</w:t>
      </w:r>
      <w:r w:rsidRPr="007B1EBD">
        <w:rPr>
          <w:sz w:val="18"/>
          <w:lang w:val="ru-RU"/>
        </w:rPr>
        <w:t>,</w:t>
      </w:r>
      <w:r w:rsidRPr="007B1EBD">
        <w:rPr>
          <w:spacing w:val="-6"/>
          <w:sz w:val="18"/>
          <w:lang w:val="ru-RU"/>
        </w:rPr>
        <w:t xml:space="preserve"> </w:t>
      </w:r>
      <w:r>
        <w:rPr>
          <w:sz w:val="18"/>
          <w:lang w:val="ru-RU"/>
        </w:rPr>
        <w:t>фамилия</w:t>
      </w:r>
    </w:p>
    <w:p w14:paraId="0886B904" w14:textId="77777777" w:rsidR="00FB3EF5" w:rsidRPr="007B1EBD" w:rsidRDefault="00FB3EF5" w:rsidP="00FB3EF5">
      <w:pPr>
        <w:pStyle w:val="a3"/>
        <w:spacing w:before="9"/>
        <w:rPr>
          <w:sz w:val="10"/>
          <w:lang w:val="ru-RU"/>
        </w:rPr>
      </w:pPr>
    </w:p>
    <w:p w14:paraId="3374914A" w14:textId="0325A7EA" w:rsidR="00FB3EF5" w:rsidRPr="007B1EBD" w:rsidRDefault="00FB3EF5" w:rsidP="00FB3EF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  <w:r w:rsidRPr="007B1EBD">
        <w:rPr>
          <w:lang w:val="ru-RU"/>
        </w:rPr>
        <w:t>«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»</w:t>
      </w:r>
      <w:r w:rsidRPr="007B1EBD">
        <w:rPr>
          <w:lang w:val="ru-RU"/>
        </w:rPr>
        <w:tab/>
      </w: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202</w:t>
      </w:r>
      <w:r>
        <w:rPr>
          <w:lang w:val="ru-RU"/>
        </w:rPr>
        <w:t>3</w:t>
      </w:r>
      <w:r w:rsidRPr="007B1EBD">
        <w:rPr>
          <w:spacing w:val="-1"/>
          <w:lang w:val="ru-RU"/>
        </w:rPr>
        <w:t xml:space="preserve"> </w:t>
      </w:r>
      <w:r w:rsidRPr="007B1EBD">
        <w:rPr>
          <w:lang w:val="ru-RU"/>
        </w:rPr>
        <w:t>г.</w:t>
      </w:r>
    </w:p>
    <w:p w14:paraId="19F69EA0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25301254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403BEED1" w14:textId="77777777" w:rsidR="00FB3EF5" w:rsidRPr="007B1EBD" w:rsidRDefault="00FB3EF5" w:rsidP="00FB3EF5">
      <w:pPr>
        <w:pStyle w:val="a3"/>
        <w:spacing w:before="4"/>
        <w:rPr>
          <w:sz w:val="16"/>
          <w:lang w:val="ru-RU"/>
        </w:rPr>
      </w:pPr>
    </w:p>
    <w:p w14:paraId="56459AA5" w14:textId="77777777" w:rsidR="00FB3EF5" w:rsidRPr="00C27258" w:rsidRDefault="00FB3EF5" w:rsidP="00800957">
      <w:pPr>
        <w:pStyle w:val="1"/>
        <w:spacing w:before="89"/>
        <w:ind w:left="0"/>
        <w:jc w:val="center"/>
        <w:rPr>
          <w:lang w:val="ru-RU"/>
        </w:rPr>
      </w:pPr>
      <w:r w:rsidRPr="00C27258">
        <w:rPr>
          <w:spacing w:val="-1"/>
          <w:lang w:val="ru-RU"/>
        </w:rPr>
        <w:t>Б</w:t>
      </w:r>
      <w:r>
        <w:rPr>
          <w:spacing w:val="-1"/>
        </w:rPr>
        <w:t>AKA</w:t>
      </w:r>
      <w:r w:rsidRPr="00C27258">
        <w:rPr>
          <w:spacing w:val="-1"/>
          <w:lang w:val="ru-RU"/>
        </w:rPr>
        <w:t>Л</w:t>
      </w:r>
      <w:r>
        <w:rPr>
          <w:spacing w:val="-1"/>
        </w:rPr>
        <w:t>ABPCKA</w:t>
      </w:r>
      <w:r w:rsidRPr="00C27258">
        <w:rPr>
          <w:spacing w:val="-1"/>
          <w:lang w:val="ru-RU"/>
        </w:rPr>
        <w:t>Я</w:t>
      </w:r>
      <w:r w:rsidRPr="00C27258">
        <w:rPr>
          <w:spacing w:val="-14"/>
          <w:lang w:val="ru-RU"/>
        </w:rPr>
        <w:t xml:space="preserve"> </w:t>
      </w:r>
      <w:r>
        <w:t>PA</w:t>
      </w:r>
      <w:r w:rsidRPr="00C27258">
        <w:rPr>
          <w:lang w:val="ru-RU"/>
        </w:rPr>
        <w:t>Б</w:t>
      </w:r>
      <w:r>
        <w:t>OTA</w:t>
      </w:r>
    </w:p>
    <w:p w14:paraId="474A9A29" w14:textId="77777777" w:rsidR="00FB3EF5" w:rsidRPr="00C27258" w:rsidRDefault="00FB3EF5" w:rsidP="00FB3EF5">
      <w:pPr>
        <w:pStyle w:val="a3"/>
        <w:rPr>
          <w:b/>
          <w:sz w:val="25"/>
          <w:lang w:val="ru-RU"/>
        </w:rPr>
      </w:pPr>
    </w:p>
    <w:p w14:paraId="1408F828" w14:textId="17E73FAD" w:rsidR="00FB3EF5" w:rsidRPr="007B1EBD" w:rsidRDefault="00FB3EF5" w:rsidP="00281813">
      <w:pPr>
        <w:pStyle w:val="a3"/>
        <w:jc w:val="center"/>
        <w:rPr>
          <w:lang w:val="ru-RU"/>
        </w:rPr>
      </w:pPr>
      <w:r w:rsidRPr="007B1EBD">
        <w:rPr>
          <w:lang w:val="ru-RU"/>
        </w:rPr>
        <w:t>09.03.02</w:t>
      </w:r>
      <w:r w:rsidRPr="007B1EBD">
        <w:rPr>
          <w:spacing w:val="17"/>
          <w:lang w:val="ru-RU"/>
        </w:rPr>
        <w:t xml:space="preserve"> </w:t>
      </w:r>
      <w:r w:rsidRPr="007B1EBD">
        <w:rPr>
          <w:lang w:val="ru-RU"/>
        </w:rPr>
        <w:t>–</w:t>
      </w:r>
      <w:r w:rsidRPr="007B1EBD">
        <w:rPr>
          <w:spacing w:val="15"/>
          <w:lang w:val="ru-RU"/>
        </w:rPr>
        <w:t xml:space="preserve"> </w:t>
      </w:r>
      <w:r w:rsidRPr="007B1EBD">
        <w:rPr>
          <w:lang w:val="ru-RU"/>
        </w:rPr>
        <w:t>«</w:t>
      </w:r>
      <w:r>
        <w:rPr>
          <w:lang w:val="ru-RU"/>
        </w:rPr>
        <w:t>Информационные</w:t>
      </w:r>
      <w:r w:rsidRPr="007B1EBD">
        <w:rPr>
          <w:spacing w:val="18"/>
          <w:lang w:val="ru-RU"/>
        </w:rPr>
        <w:t xml:space="preserve"> </w:t>
      </w:r>
      <w:r>
        <w:rPr>
          <w:lang w:val="ru-RU"/>
        </w:rPr>
        <w:t>системы</w:t>
      </w:r>
      <w:r w:rsidRPr="007B1EBD">
        <w:rPr>
          <w:spacing w:val="13"/>
          <w:lang w:val="ru-RU"/>
        </w:rPr>
        <w:t xml:space="preserve"> </w:t>
      </w:r>
      <w:r w:rsidRPr="007B1EBD">
        <w:rPr>
          <w:lang w:val="ru-RU"/>
        </w:rPr>
        <w:t>и</w:t>
      </w:r>
      <w:r w:rsidRPr="007B1EBD">
        <w:rPr>
          <w:spacing w:val="18"/>
          <w:lang w:val="ru-RU"/>
        </w:rPr>
        <w:t xml:space="preserve"> </w:t>
      </w:r>
      <w:r>
        <w:rPr>
          <w:lang w:val="ru-RU"/>
        </w:rPr>
        <w:t>технологии</w:t>
      </w:r>
      <w:r w:rsidRPr="007B1EBD">
        <w:rPr>
          <w:lang w:val="ru-RU"/>
        </w:rPr>
        <w:t>»</w:t>
      </w:r>
    </w:p>
    <w:p w14:paraId="3724C12B" w14:textId="77777777" w:rsidR="00FB3EF5" w:rsidRPr="007B1EBD" w:rsidRDefault="00FB3EF5" w:rsidP="00FB3EF5">
      <w:pPr>
        <w:pStyle w:val="a3"/>
        <w:rPr>
          <w:sz w:val="25"/>
          <w:lang w:val="ru-RU"/>
        </w:rPr>
      </w:pPr>
    </w:p>
    <w:p w14:paraId="68DBBED7" w14:textId="77777777" w:rsidR="007B1EBD" w:rsidRDefault="007B1EBD" w:rsidP="00FB3EF5">
      <w:pPr>
        <w:pStyle w:val="a3"/>
        <w:spacing w:line="276" w:lineRule="auto"/>
        <w:ind w:left="3804" w:hanging="1153"/>
        <w:rPr>
          <w:lang w:val="ru-RU"/>
        </w:rPr>
      </w:pPr>
      <w:bookmarkStart w:id="0" w:name="_Hlk127094299"/>
      <w:r>
        <w:rPr>
          <w:lang w:val="ru-RU"/>
        </w:rPr>
        <w:t xml:space="preserve">Автоматизация приема и обработки заявок отделом </w:t>
      </w:r>
    </w:p>
    <w:p w14:paraId="18134FA9" w14:textId="63CD1C32" w:rsidR="00FB3EF5" w:rsidRPr="007B1EBD" w:rsidRDefault="007B1EBD" w:rsidP="007B1EBD">
      <w:pPr>
        <w:pStyle w:val="a3"/>
        <w:spacing w:line="276" w:lineRule="auto"/>
        <w:ind w:left="3804" w:hanging="204"/>
        <w:rPr>
          <w:lang w:val="ru-RU"/>
        </w:rPr>
      </w:pPr>
      <w:r>
        <w:rPr>
          <w:lang w:val="ru-RU"/>
        </w:rPr>
        <w:t>ООО «МаксБонус»</w:t>
      </w:r>
      <w:r w:rsidR="00FB3EF5" w:rsidRPr="007B1EBD">
        <w:rPr>
          <w:spacing w:val="-67"/>
          <w:lang w:val="ru-RU"/>
        </w:rPr>
        <w:t xml:space="preserve"> </w:t>
      </w:r>
    </w:p>
    <w:bookmarkEnd w:id="0"/>
    <w:p w14:paraId="37E3D359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3A2FC5B7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55C0C2CA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647F9389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0D4BE7A2" w14:textId="4A74BAB5" w:rsidR="00FB3EF5" w:rsidRPr="007B1EBD" w:rsidRDefault="00FB3EF5" w:rsidP="00FB3EF5">
      <w:pPr>
        <w:pStyle w:val="a3"/>
        <w:rPr>
          <w:sz w:val="20"/>
          <w:lang w:val="ru-RU"/>
        </w:rPr>
      </w:pPr>
    </w:p>
    <w:p w14:paraId="7B2B8287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3401E4CE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47B37A18" w14:textId="77777777" w:rsidR="00FB3EF5" w:rsidRPr="007B1EBD" w:rsidRDefault="00FB3EF5" w:rsidP="00FB3EF5">
      <w:pPr>
        <w:pStyle w:val="a3"/>
        <w:rPr>
          <w:sz w:val="20"/>
          <w:lang w:val="ru-RU"/>
        </w:rPr>
      </w:pPr>
    </w:p>
    <w:p w14:paraId="4B5FBA98" w14:textId="77777777" w:rsidR="00FB3EF5" w:rsidRPr="007B1EBD" w:rsidRDefault="00FB3EF5" w:rsidP="00FB3EF5">
      <w:pPr>
        <w:pStyle w:val="a3"/>
        <w:spacing w:before="9"/>
        <w:rPr>
          <w:sz w:val="17"/>
          <w:lang w:val="ru-RU"/>
        </w:rPr>
      </w:pPr>
    </w:p>
    <w:p w14:paraId="328624D3" w14:textId="77777777" w:rsidR="00FB3EF5" w:rsidRPr="007B1EBD" w:rsidRDefault="00FB3EF5" w:rsidP="00FB3EF5">
      <w:pPr>
        <w:rPr>
          <w:sz w:val="17"/>
          <w:lang w:val="ru-RU"/>
        </w:rPr>
        <w:sectPr w:rsidR="00FB3EF5" w:rsidRPr="007B1EBD" w:rsidSect="00FB3EF5">
          <w:pgSz w:w="11910" w:h="16840"/>
          <w:pgMar w:top="1040" w:right="420" w:bottom="280" w:left="480" w:header="720" w:footer="720" w:gutter="0"/>
          <w:cols w:space="720"/>
        </w:sectPr>
      </w:pPr>
    </w:p>
    <w:p w14:paraId="5F3F70B1" w14:textId="4A005A5A" w:rsidR="00FB3EF5" w:rsidRPr="00FB3EF5" w:rsidRDefault="00FB3EF5" w:rsidP="00FB3EF5">
      <w:pPr>
        <w:pStyle w:val="a3"/>
        <w:tabs>
          <w:tab w:val="left" w:pos="3588"/>
          <w:tab w:val="left" w:pos="5934"/>
        </w:tabs>
        <w:spacing w:before="89" w:line="290" w:lineRule="exact"/>
        <w:ind w:left="1222"/>
        <w:rPr>
          <w:lang w:val="ru-RU"/>
        </w:rPr>
      </w:pPr>
      <w:r>
        <w:rPr>
          <w:w w:val="105"/>
          <w:lang w:val="ru-RU"/>
        </w:rPr>
        <w:t>Руководитель</w:t>
      </w:r>
      <w:r w:rsidRPr="00FB3EF5">
        <w:rPr>
          <w:lang w:val="ru-RU"/>
        </w:rPr>
        <w:tab/>
      </w:r>
      <w:r w:rsidRPr="00FB3EF5">
        <w:rPr>
          <w:u w:val="single"/>
          <w:lang w:val="ru-RU"/>
        </w:rPr>
        <w:t xml:space="preserve"> </w:t>
      </w:r>
      <w:r w:rsidRPr="00FB3EF5">
        <w:rPr>
          <w:u w:val="single"/>
          <w:lang w:val="ru-RU"/>
        </w:rPr>
        <w:tab/>
      </w:r>
    </w:p>
    <w:p w14:paraId="1FD31F6D" w14:textId="6CE39DB9" w:rsidR="00FB3EF5" w:rsidRPr="00FB3EF5" w:rsidRDefault="00FB3EF5" w:rsidP="00FB3EF5">
      <w:pPr>
        <w:spacing w:line="152" w:lineRule="exact"/>
        <w:ind w:right="733"/>
        <w:jc w:val="right"/>
        <w:rPr>
          <w:sz w:val="16"/>
          <w:lang w:val="ru-RU"/>
        </w:rPr>
      </w:pPr>
      <w:r>
        <w:rPr>
          <w:spacing w:val="-1"/>
          <w:w w:val="105"/>
          <w:sz w:val="16"/>
          <w:lang w:val="ru-RU"/>
        </w:rPr>
        <w:t>подпись</w:t>
      </w:r>
      <w:r w:rsidRPr="00FB3EF5">
        <w:rPr>
          <w:spacing w:val="-1"/>
          <w:w w:val="105"/>
          <w:sz w:val="16"/>
          <w:lang w:val="ru-RU"/>
        </w:rPr>
        <w:t>,</w:t>
      </w:r>
      <w:r w:rsidRPr="00FB3EF5">
        <w:rPr>
          <w:spacing w:val="-8"/>
          <w:w w:val="105"/>
          <w:sz w:val="16"/>
          <w:lang w:val="ru-RU"/>
        </w:rPr>
        <w:t xml:space="preserve"> </w:t>
      </w:r>
      <w:r>
        <w:rPr>
          <w:w w:val="105"/>
          <w:sz w:val="16"/>
          <w:lang w:val="ru-RU"/>
        </w:rPr>
        <w:t>дата</w:t>
      </w:r>
    </w:p>
    <w:p w14:paraId="01696C5F" w14:textId="1FFC3697" w:rsidR="00FB3EF5" w:rsidRP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  <w:r w:rsidRPr="00FB3EF5">
        <w:rPr>
          <w:lang w:val="ru-RU"/>
        </w:rPr>
        <w:br w:type="column"/>
      </w:r>
      <w:r>
        <w:rPr>
          <w:u w:val="single"/>
          <w:lang w:val="ru-RU"/>
        </w:rPr>
        <w:t>профессор</w:t>
      </w:r>
      <w:r w:rsidRPr="00FB3EF5">
        <w:rPr>
          <w:u w:val="single"/>
          <w:lang w:val="ru-RU"/>
        </w:rPr>
        <w:t>,</w:t>
      </w:r>
      <w:r w:rsidRPr="00FB3EF5">
        <w:rPr>
          <w:spacing w:val="30"/>
          <w:u w:val="single"/>
          <w:lang w:val="ru-RU"/>
        </w:rPr>
        <w:t xml:space="preserve"> </w:t>
      </w:r>
      <w:r>
        <w:rPr>
          <w:u w:val="single"/>
          <w:lang w:val="ru-RU"/>
        </w:rPr>
        <w:t>к</w:t>
      </w:r>
      <w:r w:rsidRPr="00FB3EF5">
        <w:rPr>
          <w:u w:val="single"/>
          <w:lang w:val="ru-RU"/>
        </w:rPr>
        <w:t>.</w:t>
      </w:r>
      <w:r>
        <w:rPr>
          <w:u w:val="single"/>
          <w:lang w:val="ru-RU"/>
        </w:rPr>
        <w:t>т</w:t>
      </w:r>
      <w:r w:rsidRPr="00FB3EF5">
        <w:rPr>
          <w:u w:val="single"/>
          <w:lang w:val="ru-RU"/>
        </w:rPr>
        <w:t>.</w:t>
      </w:r>
      <w:r>
        <w:rPr>
          <w:u w:val="single"/>
          <w:lang w:val="ru-RU"/>
        </w:rPr>
        <w:t>н</w:t>
      </w:r>
      <w:r w:rsidRPr="00FB3EF5">
        <w:rPr>
          <w:u w:val="single"/>
          <w:lang w:val="ru-RU"/>
        </w:rPr>
        <w:t>.</w:t>
      </w:r>
      <w:r w:rsidRPr="00FB3EF5">
        <w:rPr>
          <w:lang w:val="ru-RU"/>
        </w:rPr>
        <w:tab/>
      </w:r>
      <w:r w:rsidRPr="00C1740E">
        <w:rPr>
          <w:lang w:val="ru-RU"/>
        </w:rPr>
        <w:t>Ю.</w:t>
      </w:r>
      <w:r w:rsidRPr="00C1740E">
        <w:rPr>
          <w:spacing w:val="-6"/>
          <w:lang w:val="ru-RU"/>
        </w:rPr>
        <w:t xml:space="preserve"> </w:t>
      </w:r>
      <w:r w:rsidRPr="00C1740E">
        <w:t>A</w:t>
      </w:r>
      <w:r w:rsidRPr="00C1740E">
        <w:rPr>
          <w:lang w:val="ru-RU"/>
        </w:rPr>
        <w:t>.</w:t>
      </w:r>
      <w:r w:rsidRPr="00C1740E">
        <w:rPr>
          <w:spacing w:val="-7"/>
          <w:lang w:val="ru-RU"/>
        </w:rPr>
        <w:t xml:space="preserve"> </w:t>
      </w:r>
      <w:r w:rsidRPr="00C1740E">
        <w:rPr>
          <w:lang w:val="ru-RU"/>
        </w:rPr>
        <w:t>Маглинец</w:t>
      </w:r>
    </w:p>
    <w:p w14:paraId="446F2ED6" w14:textId="657B0182" w:rsidR="00FB3EF5" w:rsidRPr="00FB3EF5" w:rsidRDefault="00FB3EF5" w:rsidP="00FB3EF5">
      <w:pPr>
        <w:spacing w:line="175" w:lineRule="exact"/>
        <w:ind w:left="2266"/>
        <w:rPr>
          <w:sz w:val="16"/>
          <w:lang w:val="ru-RU"/>
        </w:rPr>
      </w:pPr>
      <w:r>
        <w:rPr>
          <w:sz w:val="16"/>
          <w:lang w:val="ru-RU"/>
        </w:rPr>
        <w:t>инициалы</w:t>
      </w:r>
      <w:r w:rsidRPr="00FB3EF5">
        <w:rPr>
          <w:sz w:val="16"/>
          <w:lang w:val="ru-RU"/>
        </w:rPr>
        <w:t>,</w:t>
      </w:r>
      <w:r w:rsidRPr="00FB3EF5">
        <w:rPr>
          <w:spacing w:val="-2"/>
          <w:sz w:val="16"/>
          <w:lang w:val="ru-RU"/>
        </w:rPr>
        <w:t xml:space="preserve"> </w:t>
      </w:r>
      <w:r>
        <w:rPr>
          <w:sz w:val="16"/>
          <w:lang w:val="ru-RU"/>
        </w:rPr>
        <w:t>фамилия</w:t>
      </w:r>
    </w:p>
    <w:p w14:paraId="786495AA" w14:textId="77777777" w:rsidR="00FB3EF5" w:rsidRPr="00FB3EF5" w:rsidRDefault="00FB3EF5" w:rsidP="00FB3EF5">
      <w:pPr>
        <w:spacing w:line="175" w:lineRule="exact"/>
        <w:rPr>
          <w:sz w:val="16"/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num="2" w:space="720" w:equalWidth="0">
            <w:col w:w="5935" w:space="40"/>
            <w:col w:w="5035"/>
          </w:cols>
        </w:sectPr>
      </w:pPr>
    </w:p>
    <w:p w14:paraId="45CEA2D4" w14:textId="77777777" w:rsidR="00FB3EF5" w:rsidRPr="00FB3EF5" w:rsidRDefault="00FB3EF5" w:rsidP="00FB3EF5">
      <w:pPr>
        <w:pStyle w:val="a3"/>
        <w:spacing w:before="9"/>
        <w:rPr>
          <w:sz w:val="22"/>
          <w:lang w:val="ru-RU"/>
        </w:rPr>
      </w:pPr>
    </w:p>
    <w:p w14:paraId="23497376" w14:textId="77777777" w:rsidR="00FB3EF5" w:rsidRPr="00FB3EF5" w:rsidRDefault="00FB3EF5" w:rsidP="00FB3EF5">
      <w:pPr>
        <w:rPr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space="720"/>
        </w:sectPr>
      </w:pPr>
    </w:p>
    <w:p w14:paraId="53DF448A" w14:textId="0B234FD5" w:rsidR="00FB3EF5" w:rsidRPr="00FB3EF5" w:rsidRDefault="00FB3EF5" w:rsidP="00FB3EF5">
      <w:pPr>
        <w:pStyle w:val="a3"/>
        <w:tabs>
          <w:tab w:val="left" w:pos="3588"/>
          <w:tab w:val="left" w:pos="5934"/>
        </w:tabs>
        <w:spacing w:before="89" w:line="290" w:lineRule="exact"/>
        <w:ind w:left="1222"/>
        <w:rPr>
          <w:lang w:val="ru-RU"/>
        </w:rPr>
      </w:pPr>
      <w:r>
        <w:rPr>
          <w:lang w:val="ru-RU"/>
        </w:rPr>
        <w:t>Выпускник</w:t>
      </w:r>
      <w:r w:rsidRPr="00FB3EF5">
        <w:rPr>
          <w:lang w:val="ru-RU"/>
        </w:rPr>
        <w:tab/>
      </w:r>
      <w:r w:rsidRPr="00FB3EF5">
        <w:rPr>
          <w:u w:val="single"/>
          <w:lang w:val="ru-RU"/>
        </w:rPr>
        <w:t xml:space="preserve"> </w:t>
      </w:r>
      <w:r w:rsidRPr="00FB3EF5">
        <w:rPr>
          <w:u w:val="single"/>
          <w:lang w:val="ru-RU"/>
        </w:rPr>
        <w:tab/>
      </w:r>
    </w:p>
    <w:p w14:paraId="375557B2" w14:textId="34FE4AB4" w:rsidR="00FB3EF5" w:rsidRPr="00FB3EF5" w:rsidRDefault="00FB3EF5" w:rsidP="00FB3EF5">
      <w:pPr>
        <w:spacing w:line="152" w:lineRule="exact"/>
        <w:ind w:right="773"/>
        <w:jc w:val="right"/>
        <w:rPr>
          <w:sz w:val="16"/>
          <w:lang w:val="ru-RU"/>
        </w:rPr>
      </w:pPr>
      <w:r>
        <w:rPr>
          <w:spacing w:val="-1"/>
          <w:w w:val="105"/>
          <w:sz w:val="16"/>
          <w:lang w:val="ru-RU"/>
        </w:rPr>
        <w:t>подпись</w:t>
      </w:r>
      <w:r w:rsidRPr="00FB3EF5">
        <w:rPr>
          <w:spacing w:val="-1"/>
          <w:w w:val="105"/>
          <w:sz w:val="16"/>
          <w:lang w:val="ru-RU"/>
        </w:rPr>
        <w:t>,</w:t>
      </w:r>
      <w:r w:rsidRPr="00FB3EF5">
        <w:rPr>
          <w:spacing w:val="-8"/>
          <w:w w:val="105"/>
          <w:sz w:val="16"/>
          <w:lang w:val="ru-RU"/>
        </w:rPr>
        <w:t xml:space="preserve"> </w:t>
      </w:r>
      <w:r>
        <w:rPr>
          <w:w w:val="105"/>
          <w:sz w:val="16"/>
          <w:lang w:val="ru-RU"/>
        </w:rPr>
        <w:t>дата</w:t>
      </w:r>
    </w:p>
    <w:p w14:paraId="60122147" w14:textId="66B605F3" w:rsidR="00FB3EF5" w:rsidRPr="00C1740E" w:rsidRDefault="00FB3EF5" w:rsidP="00FB3EF5">
      <w:pPr>
        <w:pStyle w:val="a3"/>
        <w:spacing w:before="89" w:line="313" w:lineRule="exact"/>
        <w:ind w:left="1222"/>
        <w:rPr>
          <w:lang w:val="ru-RU"/>
        </w:rPr>
      </w:pPr>
      <w:r w:rsidRPr="00FB3EF5">
        <w:rPr>
          <w:lang w:val="ru-RU"/>
        </w:rPr>
        <w:br w:type="column"/>
      </w:r>
      <w:r w:rsidRPr="00C1740E">
        <w:rPr>
          <w:lang w:val="ru-RU"/>
        </w:rPr>
        <w:t>П.</w:t>
      </w:r>
      <w:r w:rsidRPr="00C1740E">
        <w:rPr>
          <w:spacing w:val="-5"/>
          <w:lang w:val="ru-RU"/>
        </w:rPr>
        <w:t xml:space="preserve"> </w:t>
      </w:r>
      <w:r w:rsidRPr="00C1740E">
        <w:rPr>
          <w:lang w:val="ru-RU"/>
        </w:rPr>
        <w:t>М.</w:t>
      </w:r>
      <w:r w:rsidRPr="00C1740E">
        <w:rPr>
          <w:spacing w:val="-5"/>
          <w:lang w:val="ru-RU"/>
        </w:rPr>
        <w:t xml:space="preserve"> </w:t>
      </w:r>
      <w:r w:rsidRPr="00C1740E">
        <w:rPr>
          <w:lang w:val="ru-RU"/>
        </w:rPr>
        <w:t>Горбунов</w:t>
      </w:r>
    </w:p>
    <w:p w14:paraId="329383ED" w14:textId="38208695" w:rsidR="00FB3EF5" w:rsidRPr="00FB3EF5" w:rsidRDefault="00FB3EF5" w:rsidP="00FB3EF5">
      <w:pPr>
        <w:spacing w:line="175" w:lineRule="exact"/>
        <w:ind w:left="1222"/>
        <w:rPr>
          <w:sz w:val="16"/>
          <w:lang w:val="ru-RU"/>
        </w:rPr>
      </w:pPr>
      <w:r>
        <w:rPr>
          <w:sz w:val="16"/>
          <w:lang w:val="ru-RU"/>
        </w:rPr>
        <w:t>инициалы</w:t>
      </w:r>
      <w:r w:rsidRPr="00FB3EF5">
        <w:rPr>
          <w:sz w:val="16"/>
          <w:lang w:val="ru-RU"/>
        </w:rPr>
        <w:t>,</w:t>
      </w:r>
      <w:r w:rsidRPr="00FB3EF5">
        <w:rPr>
          <w:spacing w:val="-2"/>
          <w:sz w:val="16"/>
          <w:lang w:val="ru-RU"/>
        </w:rPr>
        <w:t xml:space="preserve"> </w:t>
      </w:r>
      <w:r>
        <w:rPr>
          <w:sz w:val="16"/>
          <w:lang w:val="ru-RU"/>
        </w:rPr>
        <w:t>фамилия</w:t>
      </w:r>
    </w:p>
    <w:p w14:paraId="6038DA7C" w14:textId="77777777" w:rsidR="00FB3EF5" w:rsidRPr="00FB3EF5" w:rsidRDefault="00FB3EF5" w:rsidP="00FB3EF5">
      <w:pPr>
        <w:spacing w:line="175" w:lineRule="exact"/>
        <w:rPr>
          <w:sz w:val="16"/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num="2" w:space="720" w:equalWidth="0">
            <w:col w:w="5975" w:space="1044"/>
            <w:col w:w="3991"/>
          </w:cols>
        </w:sectPr>
      </w:pPr>
    </w:p>
    <w:p w14:paraId="0022BA84" w14:textId="77777777" w:rsidR="00FB3EF5" w:rsidRPr="00FB3EF5" w:rsidRDefault="00FB3EF5" w:rsidP="00FB3EF5">
      <w:pPr>
        <w:pStyle w:val="a3"/>
        <w:spacing w:before="7"/>
        <w:rPr>
          <w:sz w:val="22"/>
          <w:lang w:val="ru-RU"/>
        </w:rPr>
      </w:pPr>
    </w:p>
    <w:p w14:paraId="4F5A09E8" w14:textId="77777777" w:rsidR="00FB3EF5" w:rsidRPr="00FB3EF5" w:rsidRDefault="00FB3EF5" w:rsidP="00FB3EF5">
      <w:pPr>
        <w:rPr>
          <w:lang w:val="ru-RU"/>
        </w:rPr>
        <w:sectPr w:rsidR="00FB3EF5" w:rsidRPr="00FB3EF5">
          <w:type w:val="continuous"/>
          <w:pgSz w:w="11910" w:h="16840"/>
          <w:pgMar w:top="1040" w:right="420" w:bottom="280" w:left="480" w:header="720" w:footer="720" w:gutter="0"/>
          <w:cols w:space="720"/>
        </w:sectPr>
      </w:pPr>
    </w:p>
    <w:p w14:paraId="4C3AECB6" w14:textId="61A594BD" w:rsidR="00FB3EF5" w:rsidRPr="007B1EBD" w:rsidRDefault="00FB3EF5" w:rsidP="00FB3EF5">
      <w:pPr>
        <w:pStyle w:val="a3"/>
        <w:tabs>
          <w:tab w:val="left" w:pos="3588"/>
          <w:tab w:val="left" w:pos="5934"/>
        </w:tabs>
        <w:spacing w:before="89" w:line="290" w:lineRule="exact"/>
        <w:ind w:left="1222"/>
        <w:rPr>
          <w:lang w:val="ru-RU"/>
        </w:rPr>
      </w:pPr>
      <w:proofErr w:type="spellStart"/>
      <w:r>
        <w:rPr>
          <w:w w:val="105"/>
          <w:lang w:val="ru-RU"/>
        </w:rPr>
        <w:t>Нормкотролер</w:t>
      </w:r>
      <w:proofErr w:type="spellEnd"/>
      <w:r>
        <w:rPr>
          <w:w w:val="105"/>
          <w:lang w:val="ru-RU"/>
        </w:rPr>
        <w:t xml:space="preserve"> </w:t>
      </w:r>
      <w:r w:rsidRPr="00FB3EF5">
        <w:rPr>
          <w:lang w:val="ru-RU"/>
        </w:rPr>
        <w:tab/>
      </w:r>
      <w:r w:rsidRPr="00FB3EF5">
        <w:rPr>
          <w:u w:val="single"/>
          <w:lang w:val="ru-RU"/>
        </w:rPr>
        <w:t xml:space="preserve"> </w:t>
      </w:r>
      <w:proofErr w:type="gramStart"/>
      <w:r w:rsidR="00C1740E" w:rsidRPr="00FB3EF5">
        <w:rPr>
          <w:u w:val="single"/>
          <w:lang w:val="ru-RU"/>
        </w:rPr>
        <w:tab/>
      </w:r>
      <w:r w:rsidR="00C1740E" w:rsidRPr="00DF2EC9">
        <w:rPr>
          <w:lang w:val="ru-RU"/>
        </w:rPr>
        <w:t xml:space="preserve"> </w:t>
      </w:r>
      <w:r w:rsidR="00C1740E" w:rsidRPr="00D625C8">
        <w:rPr>
          <w:lang w:val="ru-RU"/>
        </w:rPr>
        <w:t xml:space="preserve"> </w:t>
      </w:r>
      <w:r w:rsidR="00C1740E" w:rsidRPr="00C1740E">
        <w:rPr>
          <w:u w:val="single"/>
          <w:lang w:val="ru-RU"/>
        </w:rPr>
        <w:t>ст.</w:t>
      </w:r>
      <w:proofErr w:type="gramEnd"/>
      <w:r w:rsidR="007B1EBD" w:rsidRPr="00C1740E">
        <w:rPr>
          <w:u w:val="single"/>
          <w:lang w:val="ru-RU"/>
        </w:rPr>
        <w:t xml:space="preserve"> препод. ИС</w:t>
      </w:r>
      <w:r w:rsidR="007B1EBD">
        <w:rPr>
          <w:lang w:val="ru-RU"/>
        </w:rPr>
        <w:tab/>
        <w:t xml:space="preserve">    </w:t>
      </w:r>
      <w:r w:rsidR="007B1EBD" w:rsidRPr="00C1740E">
        <w:rPr>
          <w:lang w:val="ru-RU"/>
        </w:rPr>
        <w:t xml:space="preserve">Ю.В. </w:t>
      </w:r>
      <w:proofErr w:type="spellStart"/>
      <w:r w:rsidR="007B1EBD" w:rsidRPr="00C1740E">
        <w:rPr>
          <w:lang w:val="ru-RU"/>
        </w:rPr>
        <w:t>Шмагрис</w:t>
      </w:r>
      <w:proofErr w:type="spellEnd"/>
    </w:p>
    <w:p w14:paraId="0B97EBC5" w14:textId="667C2D28" w:rsidR="00FB3EF5" w:rsidRPr="00FB3EF5" w:rsidRDefault="007B1EBD" w:rsidP="007B1EBD">
      <w:pPr>
        <w:spacing w:line="152" w:lineRule="exact"/>
        <w:ind w:right="733"/>
        <w:rPr>
          <w:sz w:val="16"/>
          <w:lang w:val="ru-RU"/>
        </w:rPr>
      </w:pPr>
      <w:r>
        <w:rPr>
          <w:spacing w:val="-1"/>
          <w:w w:val="105"/>
          <w:sz w:val="16"/>
          <w:lang w:val="ru-RU"/>
        </w:rPr>
        <w:t xml:space="preserve"> </w:t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</w:r>
      <w:r>
        <w:rPr>
          <w:spacing w:val="-1"/>
          <w:w w:val="105"/>
          <w:sz w:val="16"/>
          <w:lang w:val="ru-RU"/>
        </w:rPr>
        <w:tab/>
        <w:t xml:space="preserve">               </w:t>
      </w:r>
      <w:r w:rsidR="00FB3EF5">
        <w:rPr>
          <w:spacing w:val="-1"/>
          <w:w w:val="105"/>
          <w:sz w:val="16"/>
          <w:lang w:val="ru-RU"/>
        </w:rPr>
        <w:t>подпись</w:t>
      </w:r>
      <w:r w:rsidR="00FB3EF5" w:rsidRPr="00FB3EF5">
        <w:rPr>
          <w:spacing w:val="-1"/>
          <w:w w:val="105"/>
          <w:sz w:val="16"/>
          <w:lang w:val="ru-RU"/>
        </w:rPr>
        <w:t>,</w:t>
      </w:r>
      <w:r w:rsidR="00FB3EF5" w:rsidRPr="00FB3EF5">
        <w:rPr>
          <w:spacing w:val="-8"/>
          <w:w w:val="105"/>
          <w:sz w:val="16"/>
          <w:lang w:val="ru-RU"/>
        </w:rPr>
        <w:t xml:space="preserve"> </w:t>
      </w:r>
      <w:r w:rsidR="00FB3EF5">
        <w:rPr>
          <w:w w:val="105"/>
          <w:sz w:val="16"/>
          <w:lang w:val="ru-RU"/>
        </w:rPr>
        <w:t>дата</w:t>
      </w:r>
      <w:r>
        <w:rPr>
          <w:w w:val="105"/>
          <w:sz w:val="16"/>
          <w:lang w:val="ru-RU"/>
        </w:rPr>
        <w:tab/>
      </w:r>
      <w:r>
        <w:rPr>
          <w:w w:val="105"/>
          <w:sz w:val="16"/>
          <w:lang w:val="ru-RU"/>
        </w:rPr>
        <w:tab/>
      </w:r>
      <w:r>
        <w:rPr>
          <w:w w:val="105"/>
          <w:sz w:val="16"/>
          <w:lang w:val="ru-RU"/>
        </w:rPr>
        <w:tab/>
      </w:r>
      <w:r>
        <w:rPr>
          <w:w w:val="105"/>
          <w:sz w:val="16"/>
          <w:lang w:val="ru-RU"/>
        </w:rPr>
        <w:tab/>
        <w:t xml:space="preserve">       инициалы, фамилия</w:t>
      </w:r>
    </w:p>
    <w:p w14:paraId="14E3C836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50FF64B1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11220474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791E40F7" w14:textId="77777777" w:rsidR="00FB3EF5" w:rsidRDefault="00FB3EF5" w:rsidP="00FB3EF5">
      <w:pPr>
        <w:pStyle w:val="a3"/>
        <w:tabs>
          <w:tab w:val="left" w:pos="2266"/>
        </w:tabs>
        <w:spacing w:before="89" w:line="313" w:lineRule="exact"/>
        <w:ind w:left="111"/>
        <w:rPr>
          <w:lang w:val="ru-RU"/>
        </w:rPr>
      </w:pPr>
    </w:p>
    <w:p w14:paraId="52051AA8" w14:textId="28DC920C" w:rsidR="00E27485" w:rsidRDefault="00FB3EF5" w:rsidP="00FA172A">
      <w:pPr>
        <w:pStyle w:val="a3"/>
        <w:spacing w:before="74" w:line="278" w:lineRule="auto"/>
        <w:ind w:left="720" w:right="512"/>
        <w:jc w:val="center"/>
        <w:rPr>
          <w:spacing w:val="-67"/>
          <w:lang w:val="ru-RU"/>
        </w:rPr>
      </w:pPr>
      <w:r>
        <w:rPr>
          <w:lang w:val="ru-RU"/>
        </w:rPr>
        <w:t>Красноярск 2023</w:t>
      </w:r>
      <w:r w:rsidRPr="00FB3EF5">
        <w:rPr>
          <w:lang w:val="ru-RU"/>
        </w:rPr>
        <w:br w:type="column"/>
      </w:r>
      <w:proofErr w:type="gramStart"/>
      <w:r w:rsidR="00E27485">
        <w:rPr>
          <w:lang w:val="ru-RU"/>
        </w:rPr>
        <w:lastRenderedPageBreak/>
        <w:t xml:space="preserve">Федеральное </w:t>
      </w:r>
      <w:r w:rsidR="00E27485" w:rsidRPr="007B1EBD">
        <w:rPr>
          <w:spacing w:val="42"/>
          <w:lang w:val="ru-RU"/>
        </w:rPr>
        <w:t xml:space="preserve"> </w:t>
      </w:r>
      <w:r w:rsidR="00E27485">
        <w:rPr>
          <w:lang w:val="ru-RU"/>
        </w:rPr>
        <w:t>государственное</w:t>
      </w:r>
      <w:proofErr w:type="gramEnd"/>
      <w:r w:rsidR="00E27485" w:rsidRPr="007B1EBD">
        <w:rPr>
          <w:spacing w:val="43"/>
          <w:lang w:val="ru-RU"/>
        </w:rPr>
        <w:t xml:space="preserve"> </w:t>
      </w:r>
      <w:r w:rsidR="00E27485">
        <w:rPr>
          <w:lang w:val="ru-RU"/>
        </w:rPr>
        <w:t>автономное</w:t>
      </w:r>
      <w:r w:rsidR="00E27485" w:rsidRPr="007B1EBD">
        <w:rPr>
          <w:spacing w:val="43"/>
          <w:lang w:val="ru-RU"/>
        </w:rPr>
        <w:t xml:space="preserve"> </w:t>
      </w:r>
      <w:r w:rsidR="00E27485">
        <w:rPr>
          <w:lang w:val="ru-RU"/>
        </w:rPr>
        <w:t>образовательное</w:t>
      </w:r>
    </w:p>
    <w:p w14:paraId="15E16995" w14:textId="7FCF6290" w:rsidR="00E27485" w:rsidRPr="007B1EBD" w:rsidRDefault="00E27485" w:rsidP="00FA172A">
      <w:pPr>
        <w:pStyle w:val="a3"/>
        <w:spacing w:before="74" w:line="278" w:lineRule="auto"/>
        <w:ind w:left="720" w:right="512"/>
        <w:jc w:val="center"/>
        <w:rPr>
          <w:lang w:val="ru-RU"/>
        </w:rPr>
      </w:pPr>
      <w:r>
        <w:rPr>
          <w:w w:val="105"/>
          <w:lang w:val="ru-RU"/>
        </w:rPr>
        <w:t>учреждение</w:t>
      </w:r>
      <w:r w:rsidRPr="007B1EBD">
        <w:rPr>
          <w:spacing w:val="-8"/>
          <w:w w:val="105"/>
          <w:lang w:val="ru-RU"/>
        </w:rPr>
        <w:t xml:space="preserve"> </w:t>
      </w:r>
      <w:r>
        <w:rPr>
          <w:w w:val="105"/>
          <w:lang w:val="ru-RU"/>
        </w:rPr>
        <w:t>высшего</w:t>
      </w:r>
      <w:r w:rsidRPr="007B1EBD">
        <w:rPr>
          <w:spacing w:val="-7"/>
          <w:w w:val="105"/>
          <w:lang w:val="ru-RU"/>
        </w:rPr>
        <w:t xml:space="preserve"> </w:t>
      </w:r>
      <w:r>
        <w:rPr>
          <w:w w:val="105"/>
          <w:lang w:val="ru-RU"/>
        </w:rPr>
        <w:t>образования</w:t>
      </w:r>
    </w:p>
    <w:p w14:paraId="039C4436" w14:textId="77777777" w:rsidR="00E27485" w:rsidRPr="00E27485" w:rsidRDefault="00E27485" w:rsidP="00FA172A">
      <w:pPr>
        <w:pStyle w:val="a3"/>
        <w:spacing w:line="317" w:lineRule="exact"/>
        <w:ind w:left="2726" w:right="511"/>
        <w:rPr>
          <w:lang w:val="ru-RU"/>
        </w:rPr>
      </w:pPr>
      <w:r w:rsidRPr="00E27485">
        <w:rPr>
          <w:lang w:val="ru-RU"/>
        </w:rPr>
        <w:t>«</w:t>
      </w:r>
      <w:r>
        <w:t>C</w:t>
      </w:r>
      <w:r w:rsidRPr="00E27485">
        <w:rPr>
          <w:lang w:val="ru-RU"/>
        </w:rPr>
        <w:t>ИБИ</w:t>
      </w:r>
      <w:r>
        <w:t>PCK</w:t>
      </w:r>
      <w:r w:rsidRPr="00E27485">
        <w:rPr>
          <w:lang w:val="ru-RU"/>
        </w:rPr>
        <w:t>ИЙ</w:t>
      </w:r>
      <w:r w:rsidRPr="00E27485">
        <w:rPr>
          <w:spacing w:val="-13"/>
          <w:lang w:val="ru-RU"/>
        </w:rPr>
        <w:t xml:space="preserve"> </w:t>
      </w:r>
      <w:r w:rsidRPr="00E27485">
        <w:rPr>
          <w:lang w:val="ru-RU"/>
        </w:rPr>
        <w:t>Ф</w:t>
      </w:r>
      <w:r>
        <w:t>E</w:t>
      </w:r>
      <w:r w:rsidRPr="00E27485">
        <w:rPr>
          <w:lang w:val="ru-RU"/>
        </w:rPr>
        <w:t>Д</w:t>
      </w:r>
      <w:r>
        <w:t>EPA</w:t>
      </w:r>
      <w:r w:rsidRPr="00E27485">
        <w:rPr>
          <w:lang w:val="ru-RU"/>
        </w:rPr>
        <w:t>ЛБ</w:t>
      </w:r>
      <w:r>
        <w:t>H</w:t>
      </w:r>
      <w:r w:rsidRPr="00E27485">
        <w:rPr>
          <w:lang w:val="ru-RU"/>
        </w:rPr>
        <w:t>ЫЙ</w:t>
      </w:r>
      <w:r w:rsidRPr="00E27485">
        <w:rPr>
          <w:spacing w:val="-12"/>
          <w:lang w:val="ru-RU"/>
        </w:rPr>
        <w:t xml:space="preserve"> </w:t>
      </w:r>
      <w:r>
        <w:rPr>
          <w:lang w:val="ru-RU"/>
        </w:rPr>
        <w:t>У</w:t>
      </w:r>
      <w:r>
        <w:t>H</w:t>
      </w:r>
      <w:r w:rsidRPr="00E27485">
        <w:rPr>
          <w:lang w:val="ru-RU"/>
        </w:rPr>
        <w:t>И</w:t>
      </w:r>
      <w:r>
        <w:t>BEPC</w:t>
      </w:r>
      <w:r w:rsidRPr="00E27485">
        <w:rPr>
          <w:lang w:val="ru-RU"/>
        </w:rPr>
        <w:t>И</w:t>
      </w:r>
      <w:r>
        <w:t>TET</w:t>
      </w:r>
      <w:r w:rsidRPr="00E27485">
        <w:rPr>
          <w:lang w:val="ru-RU"/>
        </w:rPr>
        <w:t>»</w:t>
      </w:r>
    </w:p>
    <w:p w14:paraId="1CF17F3F" w14:textId="77777777" w:rsidR="00E27485" w:rsidRPr="007B1EBD" w:rsidRDefault="00E27485" w:rsidP="00FA172A">
      <w:pPr>
        <w:pStyle w:val="a3"/>
        <w:spacing w:before="48" w:line="313" w:lineRule="exact"/>
        <w:ind w:left="2726" w:right="509"/>
        <w:rPr>
          <w:lang w:val="ru-RU"/>
        </w:rPr>
      </w:pPr>
      <w:r>
        <w:rPr>
          <w:u w:val="single"/>
          <w:lang w:val="ru-RU"/>
        </w:rPr>
        <w:t>Космических</w:t>
      </w:r>
      <w:r w:rsidRPr="007B1EBD">
        <w:rPr>
          <w:spacing w:val="12"/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>и</w:t>
      </w:r>
      <w:r w:rsidRPr="007B1EBD">
        <w:rPr>
          <w:spacing w:val="9"/>
          <w:u w:val="single"/>
          <w:lang w:val="ru-RU"/>
        </w:rPr>
        <w:t xml:space="preserve"> </w:t>
      </w:r>
      <w:r>
        <w:rPr>
          <w:u w:val="single"/>
          <w:lang w:val="ru-RU"/>
        </w:rPr>
        <w:t>информационных</w:t>
      </w:r>
      <w:r w:rsidRPr="007B1EBD">
        <w:rPr>
          <w:spacing w:val="12"/>
          <w:u w:val="single"/>
          <w:lang w:val="ru-RU"/>
        </w:rPr>
        <w:t xml:space="preserve"> </w:t>
      </w:r>
      <w:r>
        <w:rPr>
          <w:u w:val="single"/>
          <w:lang w:val="ru-RU"/>
        </w:rPr>
        <w:t>технологий</w:t>
      </w:r>
    </w:p>
    <w:p w14:paraId="77AB4D21" w14:textId="77777777" w:rsidR="00E27485" w:rsidRPr="007B1EBD" w:rsidRDefault="00E27485" w:rsidP="00FA172A">
      <w:pPr>
        <w:spacing w:line="175" w:lineRule="exact"/>
        <w:ind w:left="4886" w:right="506" w:firstLine="154"/>
        <w:rPr>
          <w:sz w:val="16"/>
          <w:lang w:val="ru-RU"/>
        </w:rPr>
      </w:pPr>
      <w:r>
        <w:rPr>
          <w:w w:val="120"/>
          <w:sz w:val="16"/>
          <w:lang w:val="ru-RU"/>
        </w:rPr>
        <w:t>институт</w:t>
      </w:r>
    </w:p>
    <w:p w14:paraId="01BAE281" w14:textId="48E01416" w:rsidR="00E27485" w:rsidRPr="007B1EBD" w:rsidRDefault="00E27485" w:rsidP="00FA172A">
      <w:pPr>
        <w:pStyle w:val="a3"/>
        <w:spacing w:before="110" w:line="314" w:lineRule="exact"/>
        <w:ind w:left="3600" w:right="510"/>
        <w:rPr>
          <w:lang w:val="ru-RU"/>
        </w:rPr>
      </w:pPr>
      <w:r w:rsidRPr="00E27485">
        <w:rPr>
          <w:lang w:val="ru-RU"/>
        </w:rPr>
        <w:t xml:space="preserve">   </w:t>
      </w:r>
      <w:r>
        <w:rPr>
          <w:u w:val="single"/>
          <w:lang w:val="ru-RU"/>
        </w:rPr>
        <w:t>Информационные</w:t>
      </w:r>
      <w:r w:rsidRPr="00E27485">
        <w:rPr>
          <w:spacing w:val="28"/>
          <w:u w:val="single"/>
          <w:lang w:val="ru-RU"/>
        </w:rPr>
        <w:t xml:space="preserve"> </w:t>
      </w:r>
      <w:r>
        <w:rPr>
          <w:u w:val="single"/>
          <w:lang w:val="ru-RU"/>
        </w:rPr>
        <w:t>системы</w:t>
      </w:r>
    </w:p>
    <w:p w14:paraId="7990178C" w14:textId="77777777" w:rsidR="00E27485" w:rsidRPr="007B1EBD" w:rsidRDefault="00E27485" w:rsidP="00FA172A">
      <w:pPr>
        <w:spacing w:line="176" w:lineRule="exact"/>
        <w:ind w:left="4886" w:right="510" w:firstLine="154"/>
        <w:rPr>
          <w:sz w:val="16"/>
          <w:lang w:val="ru-RU"/>
        </w:rPr>
      </w:pPr>
      <w:r>
        <w:rPr>
          <w:sz w:val="16"/>
          <w:lang w:val="ru-RU"/>
        </w:rPr>
        <w:t>кафедра</w:t>
      </w:r>
    </w:p>
    <w:p w14:paraId="27E447E8" w14:textId="77777777" w:rsidR="00E27485" w:rsidRPr="007B1EBD" w:rsidRDefault="00E27485" w:rsidP="00E27485">
      <w:pPr>
        <w:pStyle w:val="a3"/>
        <w:rPr>
          <w:sz w:val="18"/>
          <w:lang w:val="ru-RU"/>
        </w:rPr>
      </w:pPr>
    </w:p>
    <w:p w14:paraId="7BA74500" w14:textId="77777777" w:rsidR="00E27485" w:rsidRPr="007B1EBD" w:rsidRDefault="00E27485" w:rsidP="00E27485">
      <w:pPr>
        <w:pStyle w:val="a3"/>
        <w:rPr>
          <w:sz w:val="18"/>
          <w:lang w:val="ru-RU"/>
        </w:rPr>
      </w:pPr>
    </w:p>
    <w:p w14:paraId="5B0F1A44" w14:textId="77777777" w:rsidR="00E27485" w:rsidRPr="007B1EBD" w:rsidRDefault="00E27485" w:rsidP="00E27485">
      <w:pPr>
        <w:pStyle w:val="a3"/>
        <w:rPr>
          <w:sz w:val="18"/>
          <w:lang w:val="ru-RU"/>
        </w:rPr>
      </w:pPr>
    </w:p>
    <w:p w14:paraId="6D6F99E9" w14:textId="77777777" w:rsidR="00E27485" w:rsidRPr="007B1EBD" w:rsidRDefault="00E27485" w:rsidP="00E27485">
      <w:pPr>
        <w:pStyle w:val="a3"/>
        <w:spacing w:before="3"/>
        <w:rPr>
          <w:sz w:val="23"/>
          <w:lang w:val="ru-RU"/>
        </w:rPr>
      </w:pPr>
    </w:p>
    <w:p w14:paraId="6D707F78" w14:textId="77777777" w:rsidR="00E27485" w:rsidRPr="00FB3EF5" w:rsidRDefault="00E27485" w:rsidP="00E27485">
      <w:pPr>
        <w:pStyle w:val="a3"/>
        <w:spacing w:before="1"/>
        <w:ind w:left="7141"/>
        <w:rPr>
          <w:lang w:val="ru-RU"/>
        </w:rPr>
      </w:pPr>
      <w:r>
        <w:rPr>
          <w:lang w:val="ru-RU"/>
        </w:rPr>
        <w:t>Утверждаю</w:t>
      </w:r>
    </w:p>
    <w:p w14:paraId="0FD71A4E" w14:textId="77777777" w:rsidR="00E27485" w:rsidRPr="007B1EBD" w:rsidRDefault="00E27485" w:rsidP="00E27485">
      <w:pPr>
        <w:pStyle w:val="a3"/>
        <w:spacing w:before="50"/>
        <w:ind w:left="7141"/>
        <w:rPr>
          <w:lang w:val="ru-RU"/>
        </w:rPr>
      </w:pPr>
      <w:r>
        <w:rPr>
          <w:lang w:val="ru-RU"/>
        </w:rPr>
        <w:t>Заведующий</w:t>
      </w:r>
      <w:r w:rsidRPr="007B1EBD">
        <w:rPr>
          <w:spacing w:val="-3"/>
          <w:lang w:val="ru-RU"/>
        </w:rPr>
        <w:t xml:space="preserve"> </w:t>
      </w:r>
      <w:r>
        <w:rPr>
          <w:lang w:val="ru-RU"/>
        </w:rPr>
        <w:t>кафедры</w:t>
      </w:r>
      <w:r w:rsidRPr="007B1EBD">
        <w:rPr>
          <w:spacing w:val="-5"/>
          <w:lang w:val="ru-RU"/>
        </w:rPr>
        <w:t xml:space="preserve"> </w:t>
      </w:r>
      <w:r w:rsidRPr="007B1EBD">
        <w:rPr>
          <w:lang w:val="ru-RU"/>
        </w:rPr>
        <w:t>И</w:t>
      </w:r>
      <w:r>
        <w:t>C</w:t>
      </w:r>
    </w:p>
    <w:p w14:paraId="4A18D19E" w14:textId="77777777" w:rsidR="00E27485" w:rsidRPr="007B1EBD" w:rsidRDefault="00E27485" w:rsidP="00E27485">
      <w:pPr>
        <w:pStyle w:val="a3"/>
        <w:spacing w:before="7"/>
        <w:rPr>
          <w:sz w:val="10"/>
          <w:lang w:val="ru-RU"/>
        </w:rPr>
      </w:pPr>
    </w:p>
    <w:p w14:paraId="352E657A" w14:textId="77777777" w:rsidR="00E27485" w:rsidRPr="007B1EBD" w:rsidRDefault="00E27485" w:rsidP="00E27485">
      <w:pPr>
        <w:pStyle w:val="a3"/>
        <w:tabs>
          <w:tab w:val="left" w:pos="8467"/>
          <w:tab w:val="left" w:pos="8869"/>
        </w:tabs>
        <w:spacing w:before="89"/>
        <w:ind w:left="7141"/>
        <w:rPr>
          <w:lang w:val="ru-RU"/>
        </w:rPr>
      </w:pP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ab/>
      </w:r>
      <w:r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>
        <w:rPr>
          <w:u w:val="single"/>
          <w:lang w:val="ru-RU"/>
        </w:rPr>
        <w:t>А</w:t>
      </w:r>
      <w:r w:rsidRPr="007B1EBD">
        <w:rPr>
          <w:u w:val="single"/>
          <w:lang w:val="ru-RU"/>
        </w:rPr>
        <w:t>.</w:t>
      </w:r>
      <w:r w:rsidRPr="007B1EBD">
        <w:rPr>
          <w:spacing w:val="-1"/>
          <w:u w:val="single"/>
          <w:lang w:val="ru-RU"/>
        </w:rPr>
        <w:t xml:space="preserve"> </w:t>
      </w:r>
      <w:r>
        <w:rPr>
          <w:u w:val="single"/>
          <w:lang w:val="ru-RU"/>
        </w:rPr>
        <w:t>Раскина</w:t>
      </w:r>
    </w:p>
    <w:p w14:paraId="4FF7D34F" w14:textId="77777777" w:rsidR="00E27485" w:rsidRPr="00FB3EF5" w:rsidRDefault="00E27485" w:rsidP="00E27485">
      <w:pPr>
        <w:tabs>
          <w:tab w:val="left" w:pos="1387"/>
        </w:tabs>
        <w:spacing w:before="93"/>
        <w:ind w:right="626"/>
        <w:jc w:val="right"/>
        <w:rPr>
          <w:sz w:val="18"/>
          <w:lang w:val="ru-RU"/>
        </w:rPr>
      </w:pPr>
      <w:r>
        <w:rPr>
          <w:sz w:val="18"/>
          <w:lang w:val="ru-RU"/>
        </w:rPr>
        <w:t>подпись</w:t>
      </w:r>
      <w:r w:rsidRPr="007B1EBD">
        <w:rPr>
          <w:sz w:val="18"/>
          <w:lang w:val="ru-RU"/>
        </w:rPr>
        <w:tab/>
      </w:r>
      <w:r>
        <w:rPr>
          <w:sz w:val="18"/>
          <w:lang w:val="ru-RU"/>
        </w:rPr>
        <w:t>инициалы</w:t>
      </w:r>
      <w:r w:rsidRPr="007B1EBD">
        <w:rPr>
          <w:sz w:val="18"/>
          <w:lang w:val="ru-RU"/>
        </w:rPr>
        <w:t>,</w:t>
      </w:r>
      <w:r w:rsidRPr="007B1EBD">
        <w:rPr>
          <w:spacing w:val="-6"/>
          <w:sz w:val="18"/>
          <w:lang w:val="ru-RU"/>
        </w:rPr>
        <w:t xml:space="preserve"> </w:t>
      </w:r>
      <w:r>
        <w:rPr>
          <w:sz w:val="18"/>
          <w:lang w:val="ru-RU"/>
        </w:rPr>
        <w:t>фамилия</w:t>
      </w:r>
    </w:p>
    <w:p w14:paraId="71725D4E" w14:textId="77777777" w:rsidR="00E27485" w:rsidRPr="007B1EBD" w:rsidRDefault="00E27485" w:rsidP="00E27485">
      <w:pPr>
        <w:pStyle w:val="a3"/>
        <w:spacing w:before="9"/>
        <w:rPr>
          <w:sz w:val="10"/>
          <w:lang w:val="ru-RU"/>
        </w:rPr>
      </w:pPr>
    </w:p>
    <w:p w14:paraId="4B7270D9" w14:textId="45813E25" w:rsidR="00E27485" w:rsidRDefault="00E27485" w:rsidP="00E2748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  <w:r w:rsidRPr="007B1EBD">
        <w:rPr>
          <w:lang w:val="ru-RU"/>
        </w:rPr>
        <w:t>«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»</w:t>
      </w:r>
      <w:r w:rsidRPr="007B1EBD">
        <w:rPr>
          <w:lang w:val="ru-RU"/>
        </w:rPr>
        <w:tab/>
      </w:r>
      <w:r w:rsidRPr="007B1EBD">
        <w:rPr>
          <w:u w:val="single"/>
          <w:lang w:val="ru-RU"/>
        </w:rPr>
        <w:t xml:space="preserve"> </w:t>
      </w:r>
      <w:r w:rsidRPr="007B1EBD">
        <w:rPr>
          <w:u w:val="single"/>
          <w:lang w:val="ru-RU"/>
        </w:rPr>
        <w:tab/>
      </w:r>
      <w:r w:rsidRPr="007B1EBD">
        <w:rPr>
          <w:lang w:val="ru-RU"/>
        </w:rPr>
        <w:t>202</w:t>
      </w:r>
      <w:r>
        <w:rPr>
          <w:lang w:val="ru-RU"/>
        </w:rPr>
        <w:t>3</w:t>
      </w:r>
      <w:r w:rsidRPr="007B1EBD">
        <w:rPr>
          <w:spacing w:val="-1"/>
          <w:lang w:val="ru-RU"/>
        </w:rPr>
        <w:t xml:space="preserve"> </w:t>
      </w:r>
      <w:r w:rsidRPr="007B1EBD">
        <w:rPr>
          <w:lang w:val="ru-RU"/>
        </w:rPr>
        <w:t>г.</w:t>
      </w:r>
    </w:p>
    <w:p w14:paraId="0A39FA1F" w14:textId="6D3D2138" w:rsidR="00E27485" w:rsidRDefault="00E27485" w:rsidP="00E2748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</w:p>
    <w:p w14:paraId="5D3056C1" w14:textId="227D1C3B" w:rsidR="00E27485" w:rsidRDefault="00E27485" w:rsidP="00E27485">
      <w:pPr>
        <w:pStyle w:val="a3"/>
        <w:tabs>
          <w:tab w:val="left" w:pos="700"/>
          <w:tab w:val="left" w:pos="1267"/>
          <w:tab w:val="left" w:pos="2388"/>
        </w:tabs>
        <w:spacing w:before="89"/>
        <w:ind w:right="448"/>
        <w:jc w:val="right"/>
        <w:rPr>
          <w:lang w:val="ru-RU"/>
        </w:rPr>
      </w:pPr>
    </w:p>
    <w:p w14:paraId="7E11D006" w14:textId="3A6CCC4F" w:rsidR="00E27485" w:rsidRDefault="00E27485" w:rsidP="00FA172A">
      <w:pPr>
        <w:pStyle w:val="1"/>
        <w:spacing w:before="89"/>
        <w:ind w:left="5040"/>
        <w:rPr>
          <w:spacing w:val="-1"/>
          <w:lang w:val="ru-RU"/>
        </w:rPr>
      </w:pPr>
      <w:r>
        <w:rPr>
          <w:spacing w:val="-1"/>
          <w:lang w:val="ru-RU"/>
        </w:rPr>
        <w:t>ЗАДАНИЕ</w:t>
      </w:r>
    </w:p>
    <w:p w14:paraId="7AE6B6E1" w14:textId="298811B9" w:rsidR="00E27485" w:rsidRDefault="00E27485" w:rsidP="00FA172A">
      <w:pPr>
        <w:pStyle w:val="1"/>
        <w:spacing w:before="89"/>
        <w:ind w:left="592"/>
        <w:jc w:val="both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НА ВЫПУСКНУЮ КВАЛИФИКАЦИОННУЮ РАБОТУ</w:t>
      </w:r>
    </w:p>
    <w:p w14:paraId="641CAC7D" w14:textId="0B5E7A24" w:rsidR="00E27485" w:rsidRDefault="00E27485" w:rsidP="00FA172A">
      <w:pPr>
        <w:pStyle w:val="1"/>
        <w:spacing w:before="89"/>
        <w:ind w:left="592"/>
        <w:jc w:val="both"/>
        <w:rPr>
          <w:spacing w:val="-1"/>
          <w:lang w:val="ru-RU"/>
        </w:rPr>
      </w:pP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</w:r>
      <w:r>
        <w:rPr>
          <w:spacing w:val="-1"/>
          <w:lang w:val="ru-RU"/>
        </w:rPr>
        <w:tab/>
        <w:t xml:space="preserve">     В форме бакалаврской работы </w:t>
      </w:r>
    </w:p>
    <w:p w14:paraId="32D10A2C" w14:textId="0F8DD965" w:rsidR="00E27485" w:rsidRPr="00E27485" w:rsidRDefault="00E27485" w:rsidP="00E27485">
      <w:pPr>
        <w:widowControl/>
        <w:autoSpaceDE/>
        <w:autoSpaceDN/>
        <w:spacing w:after="160" w:line="259" w:lineRule="auto"/>
        <w:rPr>
          <w:spacing w:val="-1"/>
          <w:lang w:val="ru-RU"/>
        </w:rPr>
        <w:sectPr w:rsidR="00E27485" w:rsidRPr="00E27485" w:rsidSect="00FB3EF5">
          <w:type w:val="continuous"/>
          <w:pgSz w:w="11910" w:h="16840"/>
          <w:pgMar w:top="1040" w:right="420" w:bottom="280" w:left="480" w:header="720" w:footer="720" w:gutter="0"/>
          <w:cols w:space="3266"/>
        </w:sectPr>
      </w:pPr>
    </w:p>
    <w:p w14:paraId="7FBD48A0" w14:textId="03AF0C79" w:rsidR="007F4838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lastRenderedPageBreak/>
        <w:t>Студенту Горбунову Петру Михайловичу</w:t>
      </w:r>
    </w:p>
    <w:p w14:paraId="6D7E3DB8" w14:textId="0A362A69" w:rsidR="00C27258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>Группа: КИ19-14Б Направление: 09.03.02 «Информационные системы и технологии»</w:t>
      </w:r>
    </w:p>
    <w:p w14:paraId="5B05B43E" w14:textId="3E0D0C86" w:rsidR="00C27258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Тема выпускной квалификационной работы: </w:t>
      </w:r>
      <w:r w:rsidRPr="00C27258">
        <w:rPr>
          <w:lang w:val="ru-RU"/>
        </w:rPr>
        <w:t>Автоматизация приема и обработки заявок отделом ООО «МаксБонус»</w:t>
      </w:r>
    </w:p>
    <w:p w14:paraId="5E28729A" w14:textId="77777777" w:rsidR="00C27258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>Утверждена приказом по университету …</w:t>
      </w:r>
      <w:proofErr w:type="gramStart"/>
      <w:r>
        <w:rPr>
          <w:lang w:val="ru-RU"/>
        </w:rPr>
        <w:t>…….</w:t>
      </w:r>
      <w:proofErr w:type="gramEnd"/>
      <w:r>
        <w:rPr>
          <w:lang w:val="ru-RU"/>
        </w:rPr>
        <w:t>.</w:t>
      </w:r>
    </w:p>
    <w:p w14:paraId="5A7A8B91" w14:textId="77777777" w:rsidR="00776AEB" w:rsidRDefault="00C27258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>Руководитель ВКР: Ю.А. Маглинец</w:t>
      </w:r>
      <w:r w:rsidR="00776AEB">
        <w:rPr>
          <w:lang w:val="ru-RU"/>
        </w:rPr>
        <w:t>, профессор, кандидат технических наук, доцент кафедры Систем искусственного интеллекта ИКИТ СФУ.</w:t>
      </w:r>
    </w:p>
    <w:p w14:paraId="369ED831" w14:textId="77777777" w:rsidR="00776AEB" w:rsidRDefault="00776AEB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Исходные материалы </w:t>
      </w:r>
      <w:proofErr w:type="gramStart"/>
      <w:r>
        <w:rPr>
          <w:lang w:val="ru-RU"/>
        </w:rPr>
        <w:t>ВКР: ….</w:t>
      </w:r>
      <w:proofErr w:type="gramEnd"/>
      <w:r>
        <w:rPr>
          <w:lang w:val="ru-RU"/>
        </w:rPr>
        <w:t>.</w:t>
      </w:r>
    </w:p>
    <w:p w14:paraId="74BA79A2" w14:textId="77777777" w:rsidR="00776AEB" w:rsidRDefault="00776AEB" w:rsidP="00776AEB">
      <w:pPr>
        <w:spacing w:line="360" w:lineRule="auto"/>
        <w:ind w:firstLine="720"/>
        <w:rPr>
          <w:lang w:val="ru-RU"/>
        </w:rPr>
      </w:pPr>
      <w:r>
        <w:rPr>
          <w:lang w:val="ru-RU"/>
        </w:rPr>
        <w:t xml:space="preserve">Перечень разделов </w:t>
      </w:r>
      <w:proofErr w:type="gramStart"/>
      <w:r>
        <w:rPr>
          <w:lang w:val="ru-RU"/>
        </w:rPr>
        <w:t>ВКР: ….</w:t>
      </w:r>
      <w:proofErr w:type="gramEnd"/>
      <w:r>
        <w:rPr>
          <w:lang w:val="ru-RU"/>
        </w:rPr>
        <w:t>.</w:t>
      </w:r>
    </w:p>
    <w:p w14:paraId="18A8396C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55307DB5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5CBA7334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4825AA3F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0C26C3AD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5980FA3D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39A8AC47" w14:textId="77777777" w:rsidR="00776AEB" w:rsidRDefault="00776AEB" w:rsidP="00776AEB">
      <w:pPr>
        <w:spacing w:line="360" w:lineRule="auto"/>
        <w:ind w:firstLine="720"/>
        <w:rPr>
          <w:lang w:val="ru-RU"/>
        </w:rPr>
      </w:pPr>
    </w:p>
    <w:p w14:paraId="753716AC" w14:textId="1B0C75DA" w:rsidR="00776AEB" w:rsidRDefault="00776AEB" w:rsidP="00973BFC">
      <w:pPr>
        <w:spacing w:line="360" w:lineRule="auto"/>
        <w:rPr>
          <w:lang w:val="ru-RU"/>
        </w:rPr>
      </w:pPr>
    </w:p>
    <w:p w14:paraId="4811EC8F" w14:textId="77777777" w:rsidR="00973BFC" w:rsidRDefault="00973BFC" w:rsidP="00973BFC">
      <w:pPr>
        <w:spacing w:line="360" w:lineRule="auto"/>
        <w:rPr>
          <w:lang w:val="ru-RU"/>
        </w:rPr>
      </w:pPr>
    </w:p>
    <w:p w14:paraId="232D74B4" w14:textId="0664FDB4" w:rsidR="00973BFC" w:rsidRPr="00973BFC" w:rsidRDefault="00973BFC" w:rsidP="00973BFC">
      <w:pPr>
        <w:pStyle w:val="a3"/>
        <w:tabs>
          <w:tab w:val="left" w:pos="3588"/>
          <w:tab w:val="left" w:pos="5934"/>
        </w:tabs>
        <w:spacing w:before="89" w:line="290" w:lineRule="exact"/>
        <w:rPr>
          <w:sz w:val="16"/>
          <w:lang w:val="ru-RU"/>
        </w:rPr>
      </w:pPr>
      <w:r>
        <w:rPr>
          <w:w w:val="105"/>
          <w:lang w:val="ru-RU"/>
        </w:rPr>
        <w:t xml:space="preserve">Руководитель                                            </w:t>
      </w:r>
      <w:r w:rsidRPr="00973BFC">
        <w:rPr>
          <w:w w:val="105"/>
          <w:lang w:val="ru-RU"/>
        </w:rPr>
        <w:t xml:space="preserve"> </w:t>
      </w:r>
      <w:r w:rsidRPr="00973BFC">
        <w:rPr>
          <w:w w:val="105"/>
          <w:u w:val="single"/>
          <w:lang w:val="ru-RU"/>
        </w:rPr>
        <w:t xml:space="preserve">                             </w:t>
      </w:r>
      <w:r>
        <w:rPr>
          <w:w w:val="105"/>
          <w:lang w:val="ru-RU"/>
        </w:rPr>
        <w:t xml:space="preserve">      </w:t>
      </w:r>
      <w:r w:rsidRPr="00973BFC">
        <w:rPr>
          <w:lang w:val="ru-RU"/>
        </w:rPr>
        <w:t>Ю.</w:t>
      </w:r>
      <w:r w:rsidRPr="00973BFC">
        <w:rPr>
          <w:spacing w:val="-6"/>
          <w:lang w:val="ru-RU"/>
        </w:rPr>
        <w:t xml:space="preserve"> </w:t>
      </w:r>
      <w:r w:rsidRPr="00973BFC">
        <w:t>A</w:t>
      </w:r>
      <w:r w:rsidRPr="00973BFC">
        <w:rPr>
          <w:lang w:val="ru-RU"/>
        </w:rPr>
        <w:t>.</w:t>
      </w:r>
      <w:r w:rsidRPr="00973BFC">
        <w:rPr>
          <w:spacing w:val="-7"/>
          <w:lang w:val="ru-RU"/>
        </w:rPr>
        <w:t xml:space="preserve"> </w:t>
      </w:r>
      <w:r w:rsidRPr="00973BFC">
        <w:rPr>
          <w:lang w:val="ru-RU"/>
        </w:rPr>
        <w:t>Маглинец</w:t>
      </w:r>
    </w:p>
    <w:p w14:paraId="21E2F0F0" w14:textId="3F3E4753" w:rsidR="00973BFC" w:rsidRPr="00FB3EF5" w:rsidRDefault="00973BFC" w:rsidP="00973BFC">
      <w:pPr>
        <w:spacing w:line="175" w:lineRule="exact"/>
        <w:ind w:left="4320" w:firstLine="720"/>
        <w:rPr>
          <w:sz w:val="16"/>
          <w:lang w:val="ru-RU"/>
        </w:rPr>
      </w:pPr>
      <w:r>
        <w:rPr>
          <w:sz w:val="16"/>
          <w:lang w:val="ru-RU"/>
        </w:rPr>
        <w:t xml:space="preserve">                подпись, дата</w:t>
      </w:r>
    </w:p>
    <w:p w14:paraId="15A63F6F" w14:textId="272A11B2" w:rsidR="00C27258" w:rsidRDefault="00C27258" w:rsidP="00776AEB">
      <w:pPr>
        <w:spacing w:line="360" w:lineRule="auto"/>
        <w:rPr>
          <w:lang w:val="ru-RU"/>
        </w:rPr>
      </w:pPr>
    </w:p>
    <w:p w14:paraId="53B7DDE3" w14:textId="5299088E" w:rsidR="00973BFC" w:rsidRPr="00973BFC" w:rsidRDefault="00973BFC" w:rsidP="00973BFC">
      <w:pPr>
        <w:pStyle w:val="a3"/>
        <w:tabs>
          <w:tab w:val="left" w:pos="3588"/>
          <w:tab w:val="left" w:pos="5934"/>
        </w:tabs>
        <w:spacing w:before="89" w:line="290" w:lineRule="exact"/>
        <w:rPr>
          <w:sz w:val="16"/>
          <w:lang w:val="ru-RU"/>
        </w:rPr>
      </w:pPr>
      <w:r>
        <w:rPr>
          <w:w w:val="105"/>
          <w:lang w:val="ru-RU"/>
        </w:rPr>
        <w:t xml:space="preserve">Задание принял к исполнению                </w:t>
      </w:r>
      <w:r w:rsidRPr="00973BFC">
        <w:rPr>
          <w:w w:val="105"/>
          <w:lang w:val="ru-RU"/>
        </w:rPr>
        <w:t xml:space="preserve"> </w:t>
      </w:r>
      <w:r w:rsidRPr="00973BFC">
        <w:rPr>
          <w:w w:val="105"/>
          <w:u w:val="single"/>
          <w:lang w:val="ru-RU"/>
        </w:rPr>
        <w:t xml:space="preserve">                       </w:t>
      </w:r>
      <w:r w:rsidRPr="00973BFC">
        <w:rPr>
          <w:w w:val="105"/>
          <w:u w:val="single"/>
          <w:lang w:val="ru-RU"/>
        </w:rPr>
        <w:tab/>
      </w:r>
      <w:r>
        <w:rPr>
          <w:w w:val="105"/>
          <w:lang w:val="ru-RU"/>
        </w:rPr>
        <w:t xml:space="preserve">       </w:t>
      </w:r>
      <w:r>
        <w:rPr>
          <w:lang w:val="ru-RU"/>
        </w:rPr>
        <w:t>П</w:t>
      </w:r>
      <w:r w:rsidRPr="00973BFC">
        <w:rPr>
          <w:lang w:val="ru-RU"/>
        </w:rPr>
        <w:t>.</w:t>
      </w:r>
      <w:r w:rsidRPr="00973BFC">
        <w:rPr>
          <w:spacing w:val="-6"/>
          <w:lang w:val="ru-RU"/>
        </w:rPr>
        <w:t xml:space="preserve"> </w:t>
      </w:r>
      <w:r>
        <w:rPr>
          <w:lang w:val="ru-RU"/>
        </w:rPr>
        <w:t>М</w:t>
      </w:r>
      <w:r w:rsidRPr="00973BFC">
        <w:rPr>
          <w:lang w:val="ru-RU"/>
        </w:rPr>
        <w:t>.</w:t>
      </w:r>
      <w:r>
        <w:rPr>
          <w:spacing w:val="-7"/>
          <w:lang w:val="ru-RU"/>
        </w:rPr>
        <w:t xml:space="preserve"> Горбунов</w:t>
      </w:r>
    </w:p>
    <w:p w14:paraId="4FC832EB" w14:textId="7D4B2297" w:rsidR="00973BFC" w:rsidRPr="00FB3EF5" w:rsidRDefault="00973BFC" w:rsidP="00973BFC">
      <w:pPr>
        <w:spacing w:line="175" w:lineRule="exact"/>
        <w:ind w:left="4320" w:firstLine="720"/>
        <w:rPr>
          <w:sz w:val="16"/>
          <w:lang w:val="ru-RU"/>
        </w:rPr>
      </w:pPr>
      <w:r>
        <w:rPr>
          <w:sz w:val="16"/>
          <w:lang w:val="ru-RU"/>
        </w:rPr>
        <w:t xml:space="preserve">                подпись, дата</w:t>
      </w:r>
    </w:p>
    <w:p w14:paraId="13F5B1EF" w14:textId="0FC9A4BC" w:rsidR="00973BFC" w:rsidRDefault="00973BFC" w:rsidP="00776AEB">
      <w:pPr>
        <w:spacing w:line="360" w:lineRule="auto"/>
        <w:rPr>
          <w:lang w:val="ru-RU"/>
        </w:rPr>
      </w:pPr>
    </w:p>
    <w:p w14:paraId="45C179EB" w14:textId="2A6EFA00" w:rsidR="00973BFC" w:rsidRDefault="00973BFC" w:rsidP="00776AEB">
      <w:pPr>
        <w:spacing w:line="360" w:lineRule="auto"/>
        <w:rPr>
          <w:lang w:val="ru-RU"/>
        </w:rPr>
      </w:pPr>
    </w:p>
    <w:p w14:paraId="5A35C705" w14:textId="0ABEA4E6" w:rsidR="00973BFC" w:rsidRDefault="00973BFC" w:rsidP="00776AEB">
      <w:pPr>
        <w:spacing w:line="360" w:lineRule="auto"/>
        <w:rPr>
          <w:lang w:val="ru-RU"/>
        </w:rPr>
      </w:pPr>
    </w:p>
    <w:p w14:paraId="4CA635A7" w14:textId="77777777" w:rsidR="00973BFC" w:rsidRDefault="00973BFC" w:rsidP="00776AEB">
      <w:pPr>
        <w:spacing w:line="360" w:lineRule="auto"/>
        <w:rPr>
          <w:lang w:val="ru-RU"/>
        </w:rPr>
      </w:pPr>
    </w:p>
    <w:p w14:paraId="765DE247" w14:textId="77777777" w:rsidR="00973BFC" w:rsidRDefault="00973BFC" w:rsidP="00776AEB">
      <w:pPr>
        <w:spacing w:line="360" w:lineRule="auto"/>
        <w:rPr>
          <w:lang w:val="ru-RU"/>
        </w:rPr>
      </w:pPr>
    </w:p>
    <w:p w14:paraId="7E798C5E" w14:textId="1F653045" w:rsidR="00973BFC" w:rsidRDefault="00973BFC" w:rsidP="00776AEB">
      <w:pPr>
        <w:spacing w:line="360" w:lineRule="auto"/>
        <w:rPr>
          <w:lang w:val="ru-RU"/>
        </w:rPr>
      </w:pPr>
      <w:proofErr w:type="gramStart"/>
      <w:r>
        <w:rPr>
          <w:lang w:val="ru-RU"/>
        </w:rPr>
        <w:t>«</w:t>
      </w:r>
      <w:r w:rsidRPr="00973BFC">
        <w:rPr>
          <w:u w:val="single"/>
          <w:lang w:val="ru-RU"/>
        </w:rPr>
        <w:t xml:space="preserve">  </w:t>
      </w:r>
      <w:proofErr w:type="gramEnd"/>
      <w:r w:rsidRPr="00973BFC">
        <w:rPr>
          <w:u w:val="single"/>
          <w:lang w:val="ru-RU"/>
        </w:rPr>
        <w:t xml:space="preserve"> </w:t>
      </w:r>
      <w:r>
        <w:rPr>
          <w:lang w:val="ru-RU"/>
        </w:rPr>
        <w:t>»</w:t>
      </w:r>
      <w:r w:rsidRPr="00973BFC">
        <w:rPr>
          <w:u w:val="single"/>
          <w:lang w:val="ru-RU"/>
        </w:rPr>
        <w:t xml:space="preserve">                </w:t>
      </w:r>
      <w:r>
        <w:rPr>
          <w:lang w:val="ru-RU"/>
        </w:rPr>
        <w:t>2023 г.</w:t>
      </w:r>
    </w:p>
    <w:p w14:paraId="07F9906D" w14:textId="15D19A6B" w:rsidR="00973BFC" w:rsidRDefault="00973BFC" w:rsidP="00973BFC">
      <w:pPr>
        <w:spacing w:line="360" w:lineRule="auto"/>
        <w:jc w:val="center"/>
        <w:rPr>
          <w:b/>
          <w:bCs/>
          <w:lang w:val="ru-RU"/>
        </w:rPr>
      </w:pPr>
      <w:r w:rsidRPr="00973BFC">
        <w:rPr>
          <w:b/>
          <w:bCs/>
          <w:lang w:val="ru-RU"/>
        </w:rPr>
        <w:lastRenderedPageBreak/>
        <w:t>РЕФЕРАТ</w:t>
      </w:r>
    </w:p>
    <w:p w14:paraId="251DA788" w14:textId="7DB0C9C5" w:rsidR="00DF2EC9" w:rsidRDefault="00DF2EC9">
      <w:pPr>
        <w:widowControl/>
        <w:autoSpaceDE/>
        <w:autoSpaceDN/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77F2983B" w14:textId="77777777" w:rsidR="00DF2EC9" w:rsidRPr="00524A24" w:rsidRDefault="00DF2EC9" w:rsidP="00DF2EC9">
      <w:pPr>
        <w:tabs>
          <w:tab w:val="left" w:pos="7590"/>
        </w:tabs>
        <w:jc w:val="center"/>
        <w:rPr>
          <w:b/>
          <w:bCs/>
          <w:lang w:val="ru-RU"/>
        </w:rPr>
      </w:pPr>
      <w:r w:rsidRPr="00524A24">
        <w:rPr>
          <w:b/>
          <w:bCs/>
          <w:lang w:val="ru-RU"/>
        </w:rPr>
        <w:lastRenderedPageBreak/>
        <w:t xml:space="preserve">Содержание </w:t>
      </w:r>
    </w:p>
    <w:p w14:paraId="75C97C98" w14:textId="77777777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Введение </w:t>
      </w:r>
    </w:p>
    <w:p w14:paraId="063F49BE" w14:textId="5B04A56A" w:rsidR="00281813" w:rsidRPr="00EA5C5A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1.1. Актуальность темы </w:t>
      </w:r>
      <w:r w:rsidR="00345A81">
        <w:rPr>
          <w:lang w:val="ru-RU"/>
        </w:rPr>
        <w:t>--</w:t>
      </w:r>
    </w:p>
    <w:p w14:paraId="2BBF7DDB" w14:textId="5661AD37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1.2. Цель работы </w:t>
      </w:r>
      <w:r w:rsidR="00EA5C5A">
        <w:rPr>
          <w:lang w:val="ru-RU"/>
        </w:rPr>
        <w:t>--</w:t>
      </w:r>
    </w:p>
    <w:p w14:paraId="3CD448F2" w14:textId="185B5AED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1.3. Задачи работы </w:t>
      </w:r>
      <w:r w:rsidR="00EA5C5A">
        <w:rPr>
          <w:lang w:val="ru-RU"/>
        </w:rPr>
        <w:t>--</w:t>
      </w:r>
    </w:p>
    <w:p w14:paraId="4C4FA3A5" w14:textId="77777777" w:rsidR="00281813" w:rsidRPr="00281813" w:rsidRDefault="00281813" w:rsidP="00281813">
      <w:pPr>
        <w:jc w:val="both"/>
        <w:rPr>
          <w:lang w:val="ru-RU"/>
        </w:rPr>
      </w:pPr>
    </w:p>
    <w:p w14:paraId="6DD76A1A" w14:textId="7704D533" w:rsidR="00281813" w:rsidRDefault="00281813" w:rsidP="00281813">
      <w:pPr>
        <w:jc w:val="both"/>
        <w:rPr>
          <w:lang w:val="ru-RU"/>
        </w:rPr>
      </w:pPr>
      <w:r>
        <w:rPr>
          <w:lang w:val="ru-RU"/>
        </w:rPr>
        <w:t xml:space="preserve">2 </w:t>
      </w:r>
      <w:r w:rsidRPr="00281813">
        <w:rPr>
          <w:lang w:val="ru-RU"/>
        </w:rPr>
        <w:t xml:space="preserve">Теоретические основы автоматизации приема и обработки заявок </w:t>
      </w:r>
    </w:p>
    <w:p w14:paraId="5F222516" w14:textId="46657B65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>2.1. Основы автоматизации бизнес-</w:t>
      </w:r>
      <w:proofErr w:type="gramStart"/>
      <w:r w:rsidRPr="00281813">
        <w:rPr>
          <w:lang w:val="ru-RU"/>
        </w:rPr>
        <w:t xml:space="preserve">процессов </w:t>
      </w:r>
      <w:r w:rsidR="00BF6510">
        <w:rPr>
          <w:lang w:val="ru-RU"/>
        </w:rPr>
        <w:t xml:space="preserve"> -</w:t>
      </w:r>
      <w:proofErr w:type="gramEnd"/>
      <w:r w:rsidR="00BF6510">
        <w:rPr>
          <w:lang w:val="ru-RU"/>
        </w:rPr>
        <w:t>-</w:t>
      </w:r>
    </w:p>
    <w:p w14:paraId="577FFCDC" w14:textId="68C7CD61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2.2. Технологии баз данных, </w:t>
      </w:r>
      <w:proofErr w:type="spellStart"/>
      <w:r w:rsidRPr="00281813">
        <w:rPr>
          <w:lang w:val="ru-RU"/>
        </w:rPr>
        <w:t>фронтенда</w:t>
      </w:r>
      <w:proofErr w:type="spellEnd"/>
      <w:r w:rsidRPr="00281813">
        <w:rPr>
          <w:lang w:val="ru-RU"/>
        </w:rPr>
        <w:t xml:space="preserve"> и </w:t>
      </w:r>
      <w:proofErr w:type="gramStart"/>
      <w:r w:rsidRPr="00281813">
        <w:rPr>
          <w:lang w:val="ru-RU"/>
        </w:rPr>
        <w:t xml:space="preserve">сервера </w:t>
      </w:r>
      <w:r w:rsidR="00BF6510">
        <w:rPr>
          <w:lang w:val="ru-RU"/>
        </w:rPr>
        <w:t xml:space="preserve"> -</w:t>
      </w:r>
      <w:proofErr w:type="gramEnd"/>
      <w:r w:rsidR="00BF6510">
        <w:rPr>
          <w:lang w:val="ru-RU"/>
        </w:rPr>
        <w:t>-</w:t>
      </w:r>
    </w:p>
    <w:p w14:paraId="40004F09" w14:textId="35615548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>2.3. Обзор существующих решений</w:t>
      </w:r>
      <w:r w:rsidR="00BF6510">
        <w:rPr>
          <w:lang w:val="ru-RU"/>
        </w:rPr>
        <w:t xml:space="preserve"> --</w:t>
      </w:r>
    </w:p>
    <w:p w14:paraId="61F9DE30" w14:textId="77777777" w:rsidR="00281813" w:rsidRPr="00281813" w:rsidRDefault="00281813" w:rsidP="00281813">
      <w:pPr>
        <w:jc w:val="both"/>
        <w:rPr>
          <w:lang w:val="ru-RU"/>
        </w:rPr>
      </w:pPr>
    </w:p>
    <w:p w14:paraId="7F3232EB" w14:textId="48338BE1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>Анализ деятельности отдела ООО «</w:t>
      </w:r>
      <w:r w:rsidR="00C37794">
        <w:rPr>
          <w:lang w:val="ru-RU"/>
        </w:rPr>
        <w:t>Максбонус</w:t>
      </w:r>
      <w:r w:rsidRPr="00281813">
        <w:rPr>
          <w:lang w:val="ru-RU"/>
        </w:rPr>
        <w:t xml:space="preserve">» </w:t>
      </w:r>
    </w:p>
    <w:p w14:paraId="5EAB5B94" w14:textId="7F0FE248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3.1. Описание структуры и функций </w:t>
      </w:r>
      <w:proofErr w:type="gramStart"/>
      <w:r w:rsidRPr="00281813">
        <w:rPr>
          <w:lang w:val="ru-RU"/>
        </w:rPr>
        <w:t xml:space="preserve">отдела </w:t>
      </w:r>
      <w:r w:rsidR="00037E24">
        <w:rPr>
          <w:lang w:val="ru-RU"/>
        </w:rPr>
        <w:t xml:space="preserve"> -</w:t>
      </w:r>
      <w:proofErr w:type="gramEnd"/>
      <w:r w:rsidR="00037E24">
        <w:rPr>
          <w:lang w:val="ru-RU"/>
        </w:rPr>
        <w:t>-</w:t>
      </w:r>
    </w:p>
    <w:p w14:paraId="698C3CD8" w14:textId="594148A3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3.2. Анализ потребностей </w:t>
      </w:r>
      <w:proofErr w:type="gramStart"/>
      <w:r w:rsidRPr="00281813">
        <w:rPr>
          <w:lang w:val="ru-RU"/>
        </w:rPr>
        <w:t xml:space="preserve">отдела </w:t>
      </w:r>
      <w:r w:rsidR="00037E24">
        <w:rPr>
          <w:lang w:val="ru-RU"/>
        </w:rPr>
        <w:t xml:space="preserve"> -</w:t>
      </w:r>
      <w:proofErr w:type="gramEnd"/>
      <w:r w:rsidR="00037E24">
        <w:rPr>
          <w:lang w:val="ru-RU"/>
        </w:rPr>
        <w:t>-</w:t>
      </w:r>
    </w:p>
    <w:p w14:paraId="66E4ED26" w14:textId="3388EA1D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>3.3. Формализация процессов приема и обработки заявок</w:t>
      </w:r>
      <w:r w:rsidR="00037E24">
        <w:rPr>
          <w:lang w:val="ru-RU"/>
        </w:rPr>
        <w:t xml:space="preserve"> --</w:t>
      </w:r>
    </w:p>
    <w:p w14:paraId="331B3D0D" w14:textId="77777777" w:rsidR="00281813" w:rsidRPr="00281813" w:rsidRDefault="00281813" w:rsidP="00281813">
      <w:pPr>
        <w:jc w:val="both"/>
        <w:rPr>
          <w:lang w:val="ru-RU"/>
        </w:rPr>
      </w:pPr>
    </w:p>
    <w:p w14:paraId="5F1CFB43" w14:textId="77777777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Разработка автоматизированной системы </w:t>
      </w:r>
    </w:p>
    <w:p w14:paraId="6D8BD107" w14:textId="325E89E7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 xml:space="preserve">4.1. Проектирование базы данных </w:t>
      </w:r>
      <w:r w:rsidR="00B728A9">
        <w:rPr>
          <w:lang w:val="ru-RU"/>
        </w:rPr>
        <w:t>–</w:t>
      </w:r>
    </w:p>
    <w:p w14:paraId="76BFA1F5" w14:textId="385B953D" w:rsidR="00B728A9" w:rsidRDefault="00B728A9" w:rsidP="00281813">
      <w:pPr>
        <w:jc w:val="both"/>
        <w:rPr>
          <w:lang w:val="ru-RU"/>
        </w:rPr>
      </w:pPr>
      <w:r>
        <w:rPr>
          <w:lang w:val="ru-RU"/>
        </w:rPr>
        <w:t xml:space="preserve">4.2. </w:t>
      </w:r>
      <w:r w:rsidRPr="00281813">
        <w:rPr>
          <w:lang w:val="ru-RU"/>
        </w:rPr>
        <w:t>Разработка серверной части</w:t>
      </w:r>
    </w:p>
    <w:p w14:paraId="2E511B08" w14:textId="6F5A5408" w:rsidR="00281813" w:rsidRDefault="00D625C8" w:rsidP="00281813">
      <w:pPr>
        <w:jc w:val="both"/>
        <w:rPr>
          <w:lang w:val="ru-RU"/>
        </w:rPr>
      </w:pPr>
      <w:r>
        <w:rPr>
          <w:lang w:val="ru-RU"/>
        </w:rPr>
        <w:t>4.</w:t>
      </w:r>
      <w:r w:rsidR="00B728A9">
        <w:rPr>
          <w:lang w:val="ru-RU"/>
        </w:rPr>
        <w:t>3</w:t>
      </w:r>
      <w:r>
        <w:rPr>
          <w:lang w:val="ru-RU"/>
        </w:rPr>
        <w:t xml:space="preserve"> Создание чат-бота телеграмм для оповещения о новых заявках</w:t>
      </w:r>
      <w:r w:rsidR="00281813" w:rsidRPr="00281813">
        <w:rPr>
          <w:lang w:val="ru-RU"/>
        </w:rPr>
        <w:t xml:space="preserve"> </w:t>
      </w:r>
    </w:p>
    <w:p w14:paraId="66A0B777" w14:textId="5D4348D1" w:rsidR="00281813" w:rsidRDefault="00281813" w:rsidP="00281813">
      <w:pPr>
        <w:jc w:val="both"/>
        <w:rPr>
          <w:lang w:val="ru-RU"/>
        </w:rPr>
      </w:pPr>
      <w:r w:rsidRPr="00281813">
        <w:rPr>
          <w:lang w:val="ru-RU"/>
        </w:rPr>
        <w:t>4.</w:t>
      </w:r>
      <w:r w:rsidR="00D625C8">
        <w:rPr>
          <w:lang w:val="ru-RU"/>
        </w:rPr>
        <w:t>4</w:t>
      </w:r>
      <w:r w:rsidRPr="00281813">
        <w:rPr>
          <w:lang w:val="ru-RU"/>
        </w:rPr>
        <w:t xml:space="preserve">. Разработка </w:t>
      </w:r>
      <w:proofErr w:type="spellStart"/>
      <w:r w:rsidRPr="00281813">
        <w:rPr>
          <w:lang w:val="ru-RU"/>
        </w:rPr>
        <w:t>фронтенда</w:t>
      </w:r>
      <w:proofErr w:type="spellEnd"/>
      <w:r w:rsidRPr="00281813">
        <w:rPr>
          <w:lang w:val="ru-RU"/>
        </w:rPr>
        <w:t xml:space="preserve"> </w:t>
      </w:r>
    </w:p>
    <w:p w14:paraId="681FD860" w14:textId="77777777" w:rsidR="00281813" w:rsidRDefault="00281813" w:rsidP="00281813">
      <w:pPr>
        <w:jc w:val="both"/>
        <w:rPr>
          <w:lang w:val="ru-RU"/>
        </w:rPr>
      </w:pPr>
    </w:p>
    <w:p w14:paraId="4ACB79C1" w14:textId="0CD95D7E" w:rsidR="00281813" w:rsidRDefault="00BF6510" w:rsidP="00281813">
      <w:pPr>
        <w:jc w:val="both"/>
        <w:rPr>
          <w:lang w:val="ru-RU"/>
        </w:rPr>
      </w:pPr>
      <w:r>
        <w:rPr>
          <w:lang w:val="ru-RU"/>
        </w:rPr>
        <w:t>5</w:t>
      </w:r>
      <w:r w:rsidR="00345A81">
        <w:rPr>
          <w:lang w:val="ru-RU"/>
        </w:rPr>
        <w:t xml:space="preserve"> </w:t>
      </w:r>
      <w:r w:rsidR="00281813" w:rsidRPr="00281813">
        <w:rPr>
          <w:lang w:val="ru-RU"/>
        </w:rPr>
        <w:t xml:space="preserve">Заключение </w:t>
      </w:r>
    </w:p>
    <w:p w14:paraId="48FE8231" w14:textId="77777777" w:rsidR="002C4E64" w:rsidRPr="00345A81" w:rsidRDefault="002C4E64" w:rsidP="00345A81">
      <w:pPr>
        <w:jc w:val="both"/>
        <w:rPr>
          <w:lang w:val="ru-RU"/>
        </w:rPr>
      </w:pPr>
    </w:p>
    <w:p w14:paraId="7797D59B" w14:textId="179EFED5" w:rsidR="00E37B9F" w:rsidRDefault="00BF6510" w:rsidP="00345A81">
      <w:pPr>
        <w:jc w:val="both"/>
        <w:rPr>
          <w:lang w:val="ru-RU"/>
        </w:rPr>
      </w:pPr>
      <w:r>
        <w:rPr>
          <w:lang w:val="ru-RU"/>
        </w:rPr>
        <w:t>6</w:t>
      </w:r>
      <w:r w:rsidR="00345A81">
        <w:rPr>
          <w:lang w:val="ru-RU"/>
        </w:rPr>
        <w:t xml:space="preserve"> </w:t>
      </w:r>
      <w:r w:rsidR="00E97EEC" w:rsidRPr="00345A81">
        <w:rPr>
          <w:lang w:val="ru-RU"/>
        </w:rPr>
        <w:t>Список использованных источников</w:t>
      </w:r>
    </w:p>
    <w:p w14:paraId="42E6FC12" w14:textId="326123D8" w:rsidR="00345A81" w:rsidRDefault="00345A81" w:rsidP="00345A81">
      <w:pPr>
        <w:jc w:val="both"/>
        <w:rPr>
          <w:lang w:val="ru-RU"/>
        </w:rPr>
      </w:pPr>
    </w:p>
    <w:p w14:paraId="43A2D096" w14:textId="77777777" w:rsidR="00345A81" w:rsidRPr="00345A81" w:rsidRDefault="00345A81" w:rsidP="00345A81">
      <w:pPr>
        <w:jc w:val="both"/>
        <w:rPr>
          <w:lang w:val="ru-RU"/>
        </w:rPr>
      </w:pPr>
      <w:r w:rsidRPr="00345A81">
        <w:rPr>
          <w:lang w:val="ru-RU"/>
        </w:rPr>
        <w:t>Приложения</w:t>
      </w:r>
    </w:p>
    <w:p w14:paraId="5828D4AC" w14:textId="0A5A89EA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.1. Приложение А: Функциональные требования к автоматизированной системе</w:t>
      </w:r>
    </w:p>
    <w:p w14:paraId="31739D95" w14:textId="415C10C3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.2. Приложение B: Техническое задание на разработку автоматизированной системы</w:t>
      </w:r>
    </w:p>
    <w:p w14:paraId="3B712177" w14:textId="7239931D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.3. Приложение C: Схема структуры базы данных</w:t>
      </w:r>
    </w:p>
    <w:p w14:paraId="7E1D9EE1" w14:textId="5CBB1B73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.4. Приложение D: Диаграммы взаимодействия компонентов системы (UML-диаграммы)</w:t>
      </w:r>
    </w:p>
    <w:p w14:paraId="516516F9" w14:textId="04A26095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.5. Приложение E: Описание API серверной части</w:t>
      </w:r>
    </w:p>
    <w:p w14:paraId="2E2F2467" w14:textId="4C1FEFAE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.6. Приложение F: Исходный код серверной части (примеры)</w:t>
      </w:r>
    </w:p>
    <w:p w14:paraId="61944401" w14:textId="6BCF02E6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 xml:space="preserve">.7. Приложение G: Исходный код </w:t>
      </w:r>
      <w:proofErr w:type="spellStart"/>
      <w:r w:rsidR="00345A81" w:rsidRPr="00345A81">
        <w:rPr>
          <w:lang w:val="ru-RU"/>
        </w:rPr>
        <w:t>фронтенда</w:t>
      </w:r>
      <w:proofErr w:type="spellEnd"/>
      <w:r w:rsidR="00345A81" w:rsidRPr="00345A81">
        <w:rPr>
          <w:lang w:val="ru-RU"/>
        </w:rPr>
        <w:t xml:space="preserve"> (примеры)</w:t>
      </w:r>
    </w:p>
    <w:p w14:paraId="2FB81A8B" w14:textId="7A4956C1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.9. Приложение I: Руководство пользователя системы</w:t>
      </w:r>
    </w:p>
    <w:p w14:paraId="53A8DF1F" w14:textId="02E748C4" w:rsidR="00345A81" w:rsidRPr="00345A81" w:rsidRDefault="00BF6510" w:rsidP="00345A81">
      <w:pPr>
        <w:jc w:val="both"/>
        <w:rPr>
          <w:lang w:val="ru-RU"/>
        </w:rPr>
      </w:pPr>
      <w:r>
        <w:rPr>
          <w:lang w:val="ru-RU"/>
        </w:rPr>
        <w:t>7</w:t>
      </w:r>
      <w:r w:rsidR="00345A81" w:rsidRPr="00345A81">
        <w:rPr>
          <w:lang w:val="ru-RU"/>
        </w:rPr>
        <w:t>.11. Приложение K: Перечень используемых программных продуктов и инструментов разработки</w:t>
      </w:r>
    </w:p>
    <w:p w14:paraId="2EA45D2A" w14:textId="512A9B17" w:rsidR="00DF2EC9" w:rsidRDefault="00DF2EC9" w:rsidP="00BF6D4F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3B507614" w14:textId="0BA2E0D3" w:rsidR="00FA172A" w:rsidRDefault="00FA172A" w:rsidP="00973BFC">
      <w:pPr>
        <w:spacing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Тут глава 1</w:t>
      </w:r>
    </w:p>
    <w:p w14:paraId="4BDAC96C" w14:textId="77777777" w:rsidR="00FA172A" w:rsidRDefault="00FA172A" w:rsidP="00973BFC">
      <w:pPr>
        <w:spacing w:line="360" w:lineRule="auto"/>
        <w:jc w:val="center"/>
        <w:rPr>
          <w:b/>
          <w:bCs/>
          <w:lang w:val="ru-RU"/>
        </w:rPr>
      </w:pPr>
    </w:p>
    <w:p w14:paraId="62B9221B" w14:textId="18CEAD4B" w:rsidR="00DF2EC9" w:rsidRDefault="00BF6D4F" w:rsidP="00973BFC">
      <w:pPr>
        <w:spacing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ВВЕДЕНИЕ </w:t>
      </w:r>
    </w:p>
    <w:p w14:paraId="24F3098C" w14:textId="6FB484DD" w:rsidR="00E37B9F" w:rsidRPr="00E37B9F" w:rsidRDefault="00E37B9F" w:rsidP="00E37B9F">
      <w:pPr>
        <w:spacing w:line="360" w:lineRule="auto"/>
        <w:ind w:firstLine="720"/>
        <w:jc w:val="both"/>
        <w:rPr>
          <w:lang w:val="ru-RU"/>
        </w:rPr>
      </w:pPr>
      <w:r w:rsidRPr="00E37B9F">
        <w:rPr>
          <w:lang w:val="ru-RU"/>
        </w:rPr>
        <w:t>В современном мире, где бизнес постоянно развивается и усложняется, автоматизация бизнес-процессов играет ключевую роль в повышении эффективности и конкурентоспособности компаний. Особое внимание уделяется автоматизации процессов приема и обработки заявок, поскольку они напрямую влияют на качество обслуживания клиентов и, следовательно, на успех компании в целом.</w:t>
      </w:r>
    </w:p>
    <w:p w14:paraId="70730C3E" w14:textId="67914BCC" w:rsidR="00902DA6" w:rsidRDefault="00E37B9F" w:rsidP="00E37B9F">
      <w:pPr>
        <w:spacing w:line="360" w:lineRule="auto"/>
        <w:ind w:firstLine="720"/>
        <w:jc w:val="both"/>
        <w:rPr>
          <w:highlight w:val="yellow"/>
          <w:lang w:val="ru-RU"/>
        </w:rPr>
      </w:pPr>
      <w:r w:rsidRPr="00E37B9F">
        <w:rPr>
          <w:lang w:val="ru-RU"/>
        </w:rPr>
        <w:t>ООО «</w:t>
      </w:r>
      <w:r>
        <w:rPr>
          <w:lang w:val="ru-RU"/>
        </w:rPr>
        <w:t>Максбонус</w:t>
      </w:r>
      <w:r w:rsidRPr="00E37B9F">
        <w:rPr>
          <w:lang w:val="ru-RU"/>
        </w:rPr>
        <w:t xml:space="preserve">» является динамично развивающейся компанией, которая стремится к оптимизации своих бизнес-процессов и улучшению качества предоставляемых услуг. В связи с этим возникает потребность в автоматизации приема и обработки заявок </w:t>
      </w:r>
      <w:r w:rsidR="00902DA6">
        <w:rPr>
          <w:lang w:val="ru-RU"/>
        </w:rPr>
        <w:t>отделом технической поддержки.</w:t>
      </w:r>
    </w:p>
    <w:p w14:paraId="0C448597" w14:textId="12FDC87A" w:rsidR="001B67EF" w:rsidRPr="00902DA6" w:rsidRDefault="00902DA6" w:rsidP="00902DA6">
      <w:pPr>
        <w:widowControl/>
        <w:autoSpaceDE/>
        <w:autoSpaceDN/>
        <w:spacing w:after="160" w:line="259" w:lineRule="auto"/>
        <w:rPr>
          <w:highlight w:val="yellow"/>
          <w:lang w:val="ru-RU"/>
        </w:rPr>
      </w:pPr>
      <w:r>
        <w:rPr>
          <w:highlight w:val="yellow"/>
          <w:lang w:val="ru-RU"/>
        </w:rPr>
        <w:br w:type="page"/>
      </w:r>
    </w:p>
    <w:p w14:paraId="38E2005A" w14:textId="130D7F4D" w:rsidR="00E112F3" w:rsidRDefault="00E112F3" w:rsidP="00973BFC">
      <w:pPr>
        <w:spacing w:line="360" w:lineRule="auto"/>
        <w:jc w:val="center"/>
        <w:rPr>
          <w:b/>
          <w:bCs/>
          <w:lang w:val="ru-RU"/>
        </w:rPr>
      </w:pPr>
      <w:r w:rsidRPr="00E112F3">
        <w:rPr>
          <w:b/>
          <w:bCs/>
          <w:lang w:val="ru-RU"/>
        </w:rPr>
        <w:lastRenderedPageBreak/>
        <w:t>Актуальность темы</w:t>
      </w:r>
    </w:p>
    <w:p w14:paraId="0D35C365" w14:textId="5C113929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В современном бизнес-мире, где скорость и эффективность обработки информации имеют первостепенное значение, автоматизация рабочих процессов становится основным направлением развития многих компаний. Таким образом, тема автоматизации приема и обработки заявок отделом ООО «</w:t>
      </w:r>
      <w:r w:rsidR="00C36F3F">
        <w:rPr>
          <w:lang w:val="ru-RU"/>
        </w:rPr>
        <w:t>Максбонус</w:t>
      </w:r>
      <w:r w:rsidRPr="00E112F3">
        <w:rPr>
          <w:lang w:val="ru-RU"/>
        </w:rPr>
        <w:t>» является крайне актуальной по следующим причинам:</w:t>
      </w:r>
    </w:p>
    <w:p w14:paraId="23D91405" w14:textId="364DA720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Увеличение эффективности работы: автоматизация рабочих процессов позволяет сократить время на обработку заявок, что способствует увеличению производительности и снижению времени ожидания для клиентов.</w:t>
      </w:r>
    </w:p>
    <w:p w14:paraId="43E8426B" w14:textId="5F4D5F4B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Снижение вероятности ошибок: автоматическая обработка заявок минимизирует вероятность человеческих ошибок, повышая качество предоставляемых услуг.</w:t>
      </w:r>
    </w:p>
    <w:p w14:paraId="44E393D3" w14:textId="4B463433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Рационализация рабочей нагрузки: автоматизация позволяет оптимизировать рабочую нагрузку сотрудников, освобождая их от рутинных задач и давая возможность сконцентрироваться на более важных и творческих аспектах работы.</w:t>
      </w:r>
    </w:p>
    <w:p w14:paraId="5D12E203" w14:textId="3FE4E587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Контроль и мониторинг: автоматизированные системы предоставляют удобные инструменты для контроля и мониторинга рабочих процессов, что позволяет своевременно выявлять и устранять проблемы, а также собирать статистические данные для анализа эффективности работы отдела.</w:t>
      </w:r>
    </w:p>
    <w:p w14:paraId="0B11891A" w14:textId="28BB98E2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Улучшение взаимодействия с клиентами: современные автоматизированные системы обработки заявок могут интегрироваться с различными каналами связи (телефон, электронная почта, мессенджеры), что обеспечивает удобство общения с клиентами и ускоряет обработку их запросов.</w:t>
      </w:r>
    </w:p>
    <w:p w14:paraId="3AC562DE" w14:textId="77777777" w:rsidR="00E112F3" w:rsidRPr="00E112F3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Экономия ресурсов: автоматизация приема и обработки заявок может значительно снизить затраты на операционные расходы и управление персоналом, что позволяет более эффективно использовать ресурсы компании и сокращать издержки.</w:t>
      </w:r>
    </w:p>
    <w:p w14:paraId="416EAFDF" w14:textId="77777777" w:rsidR="00E112F3" w:rsidRPr="00E112F3" w:rsidRDefault="00E112F3" w:rsidP="00E112F3">
      <w:pPr>
        <w:spacing w:line="360" w:lineRule="auto"/>
        <w:jc w:val="both"/>
        <w:rPr>
          <w:lang w:val="ru-RU"/>
        </w:rPr>
      </w:pPr>
    </w:p>
    <w:p w14:paraId="07D9646D" w14:textId="3C55200E" w:rsidR="00E112F3" w:rsidRPr="00C36F3F" w:rsidRDefault="00E112F3" w:rsidP="00C36F3F">
      <w:pPr>
        <w:spacing w:line="360" w:lineRule="auto"/>
        <w:ind w:firstLine="720"/>
        <w:jc w:val="both"/>
        <w:rPr>
          <w:lang w:val="ru-RU"/>
        </w:rPr>
      </w:pPr>
      <w:r w:rsidRPr="00E112F3">
        <w:rPr>
          <w:lang w:val="ru-RU"/>
        </w:rPr>
        <w:t>В целом, автоматизация приема и обработки заявок отделом ООО «</w:t>
      </w:r>
      <w:r w:rsidR="00C36F3F">
        <w:rPr>
          <w:lang w:val="ru-RU"/>
        </w:rPr>
        <w:t>Максбонус</w:t>
      </w:r>
      <w:r w:rsidR="00C36F3F" w:rsidRPr="00C36F3F">
        <w:rPr>
          <w:lang w:val="ru-RU"/>
        </w:rPr>
        <w:t>» является важным шагом в развитии компании, поскольку это позволяет оптимизировать рабочие процессы, повышать эффективность и качество обслуживания клиентов, а также обеспечивать более высокий уровень контроля над внутренними операциями. Внедрение автоматизации в работу отдела будет способствовать росту конкурентоспособности ООО «</w:t>
      </w:r>
      <w:r w:rsidR="00C36F3F">
        <w:rPr>
          <w:lang w:val="ru-RU"/>
        </w:rPr>
        <w:t>Максбонус</w:t>
      </w:r>
      <w:r w:rsidR="00C36F3F" w:rsidRPr="00C36F3F">
        <w:rPr>
          <w:lang w:val="ru-RU"/>
        </w:rPr>
        <w:t>» на рынке, облегчать адаптацию к переменам и инновациям, а также улучшать управление ресурсами и мотивацию сотрудников.</w:t>
      </w:r>
    </w:p>
    <w:p w14:paraId="5E2ECA16" w14:textId="0DC056DE" w:rsidR="00C36F3F" w:rsidRDefault="00C36F3F">
      <w:pPr>
        <w:widowControl/>
        <w:autoSpaceDE/>
        <w:autoSpaceDN/>
        <w:spacing w:after="160" w:line="259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6D13D18" w14:textId="3B6C0CB1" w:rsidR="00E112F3" w:rsidRDefault="00C36F3F" w:rsidP="00973BFC">
      <w:pPr>
        <w:spacing w:line="360" w:lineRule="auto"/>
        <w:jc w:val="center"/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Цель и задачи работы</w:t>
      </w:r>
    </w:p>
    <w:p w14:paraId="3F557829" w14:textId="54BF8D5D" w:rsidR="00C36F3F" w:rsidRDefault="00E37B9F" w:rsidP="00037E24">
      <w:pPr>
        <w:spacing w:line="360" w:lineRule="auto"/>
        <w:ind w:firstLine="720"/>
        <w:jc w:val="both"/>
        <w:rPr>
          <w:lang w:val="ru-RU"/>
        </w:rPr>
      </w:pPr>
      <w:r w:rsidRPr="00E37B9F">
        <w:rPr>
          <w:lang w:val="ru-RU"/>
        </w:rPr>
        <w:t>Целью данной работы является разработка и внедрение системы автоматизации приема и обработки заявок для ООО «Максбонус», которая позволит сократить время обработки заявок, уменьшить вероятность ошибок, связанных с человеческим фактором, и повысить удовлетворенность клиентов за счет более быстрого и качественного обслуживания.</w:t>
      </w:r>
    </w:p>
    <w:p w14:paraId="539F076B" w14:textId="77777777" w:rsidR="009C0AE5" w:rsidRDefault="009C0AE5" w:rsidP="00037E24">
      <w:pPr>
        <w:spacing w:line="360" w:lineRule="auto"/>
        <w:ind w:firstLine="720"/>
        <w:jc w:val="both"/>
        <w:rPr>
          <w:lang w:val="ru-RU"/>
        </w:rPr>
      </w:pPr>
    </w:p>
    <w:p w14:paraId="7E067F64" w14:textId="2626CF96" w:rsidR="00E37B9F" w:rsidRDefault="00E37B9F" w:rsidP="00037E24">
      <w:pPr>
        <w:spacing w:line="360" w:lineRule="auto"/>
        <w:jc w:val="both"/>
        <w:rPr>
          <w:lang w:val="ru-RU"/>
        </w:rPr>
      </w:pPr>
      <w:r w:rsidRPr="00E37B9F">
        <w:rPr>
          <w:lang w:val="ru-RU"/>
        </w:rPr>
        <w:t>Для достижения поставленной цели в работе предполагается выполнить следующие задачи:</w:t>
      </w:r>
    </w:p>
    <w:p w14:paraId="558546F6" w14:textId="689F86F1" w:rsidR="00EA5C5A" w:rsidRPr="00EA5C5A" w:rsidRDefault="00EA5C5A" w:rsidP="00037E24">
      <w:pPr>
        <w:spacing w:line="360" w:lineRule="auto"/>
        <w:jc w:val="both"/>
        <w:rPr>
          <w:lang w:val="ru-RU"/>
        </w:rPr>
      </w:pPr>
      <w:r w:rsidRPr="00EA5C5A">
        <w:rPr>
          <w:lang w:val="ru-RU"/>
        </w:rPr>
        <w:t xml:space="preserve">Изучить теоретические основы автоматизации бизнес-процессов и современные технологии разработки баз данных, </w:t>
      </w:r>
      <w:proofErr w:type="spellStart"/>
      <w:r w:rsidRPr="00EA5C5A">
        <w:rPr>
          <w:lang w:val="ru-RU"/>
        </w:rPr>
        <w:t>фронтенда</w:t>
      </w:r>
      <w:proofErr w:type="spellEnd"/>
      <w:r w:rsidRPr="00EA5C5A">
        <w:rPr>
          <w:lang w:val="ru-RU"/>
        </w:rPr>
        <w:t xml:space="preserve"> и сервера.</w:t>
      </w:r>
    </w:p>
    <w:p w14:paraId="2332A1D2" w14:textId="55F8C2F7" w:rsidR="00EA5C5A" w:rsidRP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>Проанализировать деятельность отдела ООО «</w:t>
      </w:r>
      <w:r w:rsidR="00C37794">
        <w:rPr>
          <w:lang w:val="ru-RU"/>
        </w:rPr>
        <w:t>Максбонус</w:t>
      </w:r>
      <w:r w:rsidRPr="00EA5C5A">
        <w:rPr>
          <w:lang w:val="ru-RU"/>
        </w:rPr>
        <w:t>», выявить основные проблемы и потребности, связанные с приемом и обработкой заявок.</w:t>
      </w:r>
    </w:p>
    <w:p w14:paraId="30AFF9C4" w14:textId="786DDDF3" w:rsidR="00EA5C5A" w:rsidRP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>Формализовать процессы приема и обработки заявок с целью их автоматизации.</w:t>
      </w:r>
    </w:p>
    <w:p w14:paraId="275C8A61" w14:textId="58DFC3D0" w:rsidR="00EA5C5A" w:rsidRP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>Разработать структуру базы данных для хранения и обработки информации о заявках.</w:t>
      </w:r>
    </w:p>
    <w:p w14:paraId="334DACCD" w14:textId="0D34F7E4" w:rsidR="00EA5C5A" w:rsidRP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 xml:space="preserve">Разработать серверную часть системы для обеспечения взаимодействия между базой данных и </w:t>
      </w:r>
      <w:proofErr w:type="spellStart"/>
      <w:r w:rsidRPr="00EA5C5A">
        <w:rPr>
          <w:lang w:val="ru-RU"/>
        </w:rPr>
        <w:t>фронтендом</w:t>
      </w:r>
      <w:proofErr w:type="spellEnd"/>
      <w:r w:rsidRPr="00EA5C5A">
        <w:rPr>
          <w:lang w:val="ru-RU"/>
        </w:rPr>
        <w:t>.</w:t>
      </w:r>
    </w:p>
    <w:p w14:paraId="65A223F5" w14:textId="3B52B22D" w:rsidR="00EA5C5A" w:rsidRP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 xml:space="preserve">Разработать </w:t>
      </w:r>
      <w:proofErr w:type="spellStart"/>
      <w:r w:rsidRPr="00EA5C5A">
        <w:rPr>
          <w:lang w:val="ru-RU"/>
        </w:rPr>
        <w:t>фронтенд</w:t>
      </w:r>
      <w:proofErr w:type="spellEnd"/>
      <w:r w:rsidRPr="00EA5C5A">
        <w:rPr>
          <w:lang w:val="ru-RU"/>
        </w:rPr>
        <w:t xml:space="preserve"> системы, предоставляющий удобный и интуитивно понятный интерфейс для работы сотрудников отдела.</w:t>
      </w:r>
    </w:p>
    <w:p w14:paraId="681D64DF" w14:textId="35F21497" w:rsidR="00EA5C5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EA5C5A">
        <w:rPr>
          <w:lang w:val="ru-RU"/>
        </w:rPr>
        <w:t>Разработать требования к системе автоматизации приема и обработки заявок.</w:t>
      </w:r>
    </w:p>
    <w:p w14:paraId="3096B81F" w14:textId="77777777" w:rsidR="00EA5C5A" w:rsidRPr="00FA172A" w:rsidRDefault="00EA5C5A" w:rsidP="00037E24">
      <w:pPr>
        <w:pStyle w:val="a5"/>
        <w:numPr>
          <w:ilvl w:val="0"/>
          <w:numId w:val="16"/>
        </w:numPr>
        <w:spacing w:line="360" w:lineRule="auto"/>
        <w:jc w:val="both"/>
        <w:rPr>
          <w:lang w:val="ru-RU"/>
        </w:rPr>
      </w:pPr>
      <w:r w:rsidRPr="00FA172A">
        <w:rPr>
          <w:lang w:val="ru-RU"/>
        </w:rPr>
        <w:t>Разработать и внедрить систему автоматизации приема и обработки заявок в ООО «Максбонус».</w:t>
      </w:r>
    </w:p>
    <w:p w14:paraId="378ED823" w14:textId="77777777" w:rsidR="00E37B9F" w:rsidRPr="00EA5C5A" w:rsidRDefault="00E37B9F" w:rsidP="00EA5C5A">
      <w:pPr>
        <w:pStyle w:val="a5"/>
        <w:spacing w:line="360" w:lineRule="auto"/>
        <w:jc w:val="both"/>
        <w:rPr>
          <w:lang w:val="ru-RU"/>
        </w:rPr>
      </w:pPr>
    </w:p>
    <w:p w14:paraId="0FF874E8" w14:textId="3C0F66C3" w:rsidR="00E37B9F" w:rsidRDefault="00FA172A" w:rsidP="00FA172A">
      <w:pPr>
        <w:widowControl/>
        <w:autoSpaceDE/>
        <w:autoSpaceDN/>
        <w:spacing w:after="160" w:line="259" w:lineRule="auto"/>
        <w:jc w:val="center"/>
        <w:rPr>
          <w:lang w:val="ru-RU"/>
        </w:rPr>
      </w:pPr>
      <w:r>
        <w:rPr>
          <w:lang w:val="ru-RU"/>
        </w:rPr>
        <w:br w:type="page"/>
      </w:r>
      <w:r>
        <w:rPr>
          <w:lang w:val="ru-RU"/>
        </w:rPr>
        <w:lastRenderedPageBreak/>
        <w:t>Тут глава 2</w:t>
      </w:r>
    </w:p>
    <w:p w14:paraId="54720766" w14:textId="274381DF" w:rsidR="00EA5C5A" w:rsidDel="00EA7711" w:rsidRDefault="00FA172A" w:rsidP="00EA5C5A">
      <w:pPr>
        <w:widowControl/>
        <w:autoSpaceDE/>
        <w:autoSpaceDN/>
        <w:spacing w:after="160" w:line="259" w:lineRule="auto"/>
        <w:rPr>
          <w:del w:id="1" w:author="Юрий Маглинец" w:date="2023-04-04T16:46:00Z"/>
          <w:lang w:val="ru-RU"/>
        </w:rPr>
      </w:pPr>
      <w:commentRangeStart w:id="2"/>
      <w:del w:id="3" w:author="Юрий Маглинец" w:date="2023-04-04T16:46:00Z">
        <w:r w:rsidDel="00EA7711">
          <w:rPr>
            <w:lang w:val="ru-RU"/>
          </w:rPr>
          <w:delText xml:space="preserve">2.1 </w:delText>
        </w:r>
        <w:r w:rsidDel="00EA7711">
          <w:rPr>
            <w:lang w:val="ru-RU"/>
          </w:rPr>
          <w:tab/>
        </w:r>
        <w:r w:rsidR="00EA5C5A" w:rsidRPr="00281813" w:rsidDel="00EA7711">
          <w:rPr>
            <w:lang w:val="ru-RU"/>
          </w:rPr>
          <w:delText>Теоретические основы автоматизации приема и обработки заявок</w:delText>
        </w:r>
        <w:commentRangeEnd w:id="2"/>
        <w:r w:rsidR="00EA7711" w:rsidDel="00EA7711">
          <w:rPr>
            <w:rStyle w:val="a8"/>
          </w:rPr>
          <w:commentReference w:id="2"/>
        </w:r>
      </w:del>
    </w:p>
    <w:p w14:paraId="311902A2" w14:textId="74B31ECA" w:rsidR="00EA7711" w:rsidRDefault="00EA7711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ins w:id="4" w:author="Юрий Маглинец" w:date="2023-04-04T16:46:00Z">
        <w:r>
          <w:rPr>
            <w:lang w:val="ru-RU"/>
          </w:rPr>
          <w:t xml:space="preserve">2.1. </w:t>
        </w:r>
        <w:r w:rsidR="00BD5841">
          <w:rPr>
            <w:lang w:val="ru-RU"/>
          </w:rPr>
          <w:t xml:space="preserve">Сложно </w:t>
        </w:r>
        <w:proofErr w:type="gramStart"/>
        <w:r w:rsidR="00BD5841">
          <w:rPr>
            <w:lang w:val="ru-RU"/>
          </w:rPr>
          <w:t>как то</w:t>
        </w:r>
        <w:proofErr w:type="gramEnd"/>
        <w:r w:rsidR="00BD5841">
          <w:rPr>
            <w:lang w:val="ru-RU"/>
          </w:rPr>
          <w:t xml:space="preserve"> э</w:t>
        </w:r>
      </w:ins>
      <w:ins w:id="5" w:author="Юрий Маглинец" w:date="2023-04-04T16:47:00Z">
        <w:r w:rsidR="00BD5841">
          <w:rPr>
            <w:lang w:val="ru-RU"/>
          </w:rPr>
          <w:t xml:space="preserve">то всё корректно назвать, </w:t>
        </w:r>
      </w:ins>
      <w:ins w:id="6" w:author="Юрий Маглинец" w:date="2023-04-04T16:48:00Z">
        <w:r w:rsidR="00BD5841">
          <w:rPr>
            <w:lang w:val="ru-RU"/>
          </w:rPr>
          <w:t>подумайте</w:t>
        </w:r>
      </w:ins>
      <w:ins w:id="7" w:author="Юрий Маглинец" w:date="2023-04-04T18:26:00Z">
        <w:r w:rsidR="004F7367">
          <w:rPr>
            <w:lang w:val="ru-RU"/>
          </w:rPr>
          <w:t>. Н</w:t>
        </w:r>
      </w:ins>
      <w:ins w:id="8" w:author="Юрий Маглинец" w:date="2023-04-04T16:47:00Z">
        <w:r w:rsidR="00BD5841">
          <w:rPr>
            <w:lang w:val="ru-RU"/>
          </w:rPr>
          <w:t>апример – «</w:t>
        </w:r>
      </w:ins>
      <w:ins w:id="9" w:author="Юрий Маглинец" w:date="2023-04-04T16:48:00Z">
        <w:r w:rsidR="00BD5841">
          <w:rPr>
            <w:lang w:val="ru-RU"/>
          </w:rPr>
          <w:t>По</w:t>
        </w:r>
      </w:ins>
      <w:ins w:id="10" w:author="Юрий Маглинец" w:date="2023-04-04T16:49:00Z">
        <w:r w:rsidR="00BD5841">
          <w:rPr>
            <w:lang w:val="ru-RU"/>
          </w:rPr>
          <w:t>следовательность</w:t>
        </w:r>
      </w:ins>
      <w:ins w:id="11" w:author="Юрий Маглинец" w:date="2023-04-04T16:48:00Z">
        <w:r w:rsidR="00BD5841">
          <w:rPr>
            <w:lang w:val="ru-RU"/>
          </w:rPr>
          <w:t xml:space="preserve"> выполнения</w:t>
        </w:r>
      </w:ins>
      <w:ins w:id="12" w:author="Юрий Маглинец" w:date="2023-04-04T16:47:00Z">
        <w:r w:rsidR="00BD5841">
          <w:rPr>
            <w:lang w:val="ru-RU"/>
          </w:rPr>
          <w:t xml:space="preserve"> работ в области автоматизации бизнес-пр</w:t>
        </w:r>
      </w:ins>
      <w:ins w:id="13" w:author="Юрий Маглинец" w:date="2023-04-04T16:48:00Z">
        <w:r w:rsidR="00BD5841">
          <w:rPr>
            <w:lang w:val="ru-RU"/>
          </w:rPr>
          <w:t>оцессов».</w:t>
        </w:r>
      </w:ins>
    </w:p>
    <w:p w14:paraId="6B23BBC0" w14:textId="3D66F02F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Основы автоматизации бизнес-процессов в контексте автоматизации приема и обработки заявок отделом ООО «</w:t>
      </w:r>
      <w:r w:rsidR="00C37794">
        <w:rPr>
          <w:lang w:val="ru-RU"/>
        </w:rPr>
        <w:t>Максбонус</w:t>
      </w:r>
      <w:r w:rsidRPr="00EA5C5A">
        <w:rPr>
          <w:lang w:val="ru-RU"/>
        </w:rPr>
        <w:t>» включают следующие аспекты:</w:t>
      </w:r>
    </w:p>
    <w:p w14:paraId="2CDC1E76" w14:textId="1C9A3E72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Анализ и оптимизация бизнес-процессов: прежде чем приступить к автоматизации, необходимо тщательно проанализировать текущие бизнес-процессы отдела, связанные с приемом и обработкой заявок. Определить их слабые стороны, избыточные шаги и возможности для оптимизации.</w:t>
      </w:r>
    </w:p>
    <w:p w14:paraId="19A2905A" w14:textId="3A2220B5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Моделирование бизнес-процессов: после анализа и оптимизации процессов, следует разработать модели процессов, которые будут автоматизированы. Моделирование позволяет структурировать процессы, определить роли участников, их взаимодействия и порядок выполнения действий.</w:t>
      </w:r>
    </w:p>
    <w:p w14:paraId="6DF72F24" w14:textId="654E0C38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Выбор технологий и инструментов: определить подходящие технологии для автоматизации, такие как базы данных, серверные и клиентские технологии, с учетом требований к системе, ресурсов и инфраструктуры компании.</w:t>
      </w:r>
    </w:p>
    <w:p w14:paraId="115A562E" w14:textId="7BCFE19D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Разработка автоматизированной системы: разработать систему на основе выбранных технологий, реализующую автоматизацию процессов приема и обработки заявок. Система должна быть гибкой и масштабируемой, позволяя внедрять изменения в будущем.</w:t>
      </w:r>
    </w:p>
    <w:p w14:paraId="56335557" w14:textId="6E2D52C5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 xml:space="preserve">Внедрение системы и обучение пользователей: после разработки системы необходимо провести ее внедрение, настройку и интеграцию с существующими </w:t>
      </w:r>
      <w:r w:rsidRPr="00EA5C5A">
        <w:rPr>
          <w:lang w:val="ru-RU"/>
        </w:rPr>
        <w:lastRenderedPageBreak/>
        <w:t>решениями компании. Обучить сотрудников отдела работе с новой системой и предоставить им необходимую поддержку.</w:t>
      </w:r>
    </w:p>
    <w:p w14:paraId="4B7F6CFD" w14:textId="6F26828D" w:rsidR="00EA5C5A" w:rsidRPr="00EA5C5A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Мониторинг и оптимизация: после внедрения системы следует постоянно мониторить ее работу, определять возможные проблемы и предлагать улучшения. Проводить оптимизацию системы с целью повышения ее эффективности и удовлетворения меняющихся потребностей бизнеса.</w:t>
      </w:r>
    </w:p>
    <w:p w14:paraId="1EB13B72" w14:textId="67476FF1" w:rsidR="00C37794" w:rsidRPr="00C37794" w:rsidRDefault="00EA5C5A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EA5C5A">
        <w:rPr>
          <w:lang w:val="ru-RU"/>
        </w:rPr>
        <w:t>Оценка результатов автоматизации: провести анализ и оценку экономической эффективности автоматизированной системы, рассчитав затраты на разработку и в</w:t>
      </w:r>
      <w:r w:rsidR="00C37794" w:rsidRPr="00C37794">
        <w:rPr>
          <w:lang w:val="ru-RU"/>
        </w:rPr>
        <w:t>недрение системы, а также ожидаемые экономические выгоды, связанные с сокращением времени обработки заявок, уменьшением ошибок и повышением производительности сотрудников.</w:t>
      </w:r>
    </w:p>
    <w:p w14:paraId="577B1698" w14:textId="3A9E60F2" w:rsidR="00C37794" w:rsidRP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>Контроль и поддержание качества процессов: Важным аспектом автоматизации является контроль и поддержание качества процессов на всех этапах их выполнения. Следует разработать систему метрик и индикаторов, которые помогут отслеживать эффективность процессов и вносить корректировки при необходимости.</w:t>
      </w:r>
    </w:p>
    <w:p w14:paraId="3B24A479" w14:textId="68F9E912" w:rsidR="00C37794" w:rsidRP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>Коммуникация и координация: Успешная автоматизация бизнес-процессов требует эффективной коммуникации и координации между различными участниками проекта, включая разработчиков, сотрудников отдела, менеджеров и других заинтересованных сторон.</w:t>
      </w:r>
    </w:p>
    <w:p w14:paraId="6778F76D" w14:textId="566F4A7A" w:rsidR="00C37794" w:rsidRP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>Безопасность и надежность: Автоматизированная система должна обеспечивать безопасность данных и информации, связанной с приемом и обработкой заявок, а также надежность работы системы, защиту от сбоев и потери данных.</w:t>
      </w:r>
    </w:p>
    <w:p w14:paraId="69F8CF9A" w14:textId="34ECD75A" w:rsidR="00EA5C5A" w:rsidRPr="00047D6F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 xml:space="preserve">Используя эти основы автоматизации бизнес-процессов, дипломная работа направлена на создание эффективной и надежной системы для автоматизации </w:t>
      </w:r>
      <w:r w:rsidRPr="00C37794">
        <w:rPr>
          <w:lang w:val="ru-RU"/>
        </w:rPr>
        <w:lastRenderedPageBreak/>
        <w:t>приема и обработки заявок отделом ООО «</w:t>
      </w:r>
      <w:r>
        <w:rPr>
          <w:lang w:val="ru-RU"/>
        </w:rPr>
        <w:t>Максбонус</w:t>
      </w:r>
      <w:r w:rsidRPr="00C37794">
        <w:rPr>
          <w:lang w:val="ru-RU"/>
        </w:rPr>
        <w:t>», что в свою очередь повысит уровень удовлетворенности клиентов и оптимизирует работу компании.</w:t>
      </w:r>
    </w:p>
    <w:p w14:paraId="655DDDD0" w14:textId="0F137A82" w:rsidR="00047D6F" w:rsidRDefault="00047D6F" w:rsidP="00047D6F">
      <w:pPr>
        <w:widowControl/>
        <w:autoSpaceDE/>
        <w:autoSpaceDN/>
        <w:spacing w:after="160" w:line="259" w:lineRule="auto"/>
        <w:rPr>
          <w:lang w:val="ru-RU"/>
        </w:rPr>
      </w:pPr>
    </w:p>
    <w:p w14:paraId="794F759C" w14:textId="75A22A7E" w:rsidR="00C37794" w:rsidDel="00CB2525" w:rsidRDefault="00C37794" w:rsidP="00C37794">
      <w:pPr>
        <w:jc w:val="both"/>
        <w:rPr>
          <w:del w:id="14" w:author="Юрий Маглинец" w:date="2023-04-04T17:13:00Z"/>
          <w:lang w:val="ru-RU"/>
        </w:rPr>
      </w:pPr>
      <w:del w:id="15" w:author="Юрий Маглинец" w:date="2023-04-04T17:13:00Z">
        <w:r w:rsidDel="00CB2525">
          <w:rPr>
            <w:lang w:val="ru-RU"/>
          </w:rPr>
          <w:delText xml:space="preserve">2.2 </w:delText>
        </w:r>
        <w:r w:rsidRPr="00281813" w:rsidDel="00CB2525">
          <w:rPr>
            <w:lang w:val="ru-RU"/>
          </w:rPr>
          <w:delText xml:space="preserve">Технологии баз данных, фронтенда и сервера </w:delText>
        </w:r>
      </w:del>
    </w:p>
    <w:p w14:paraId="1FD0E17D" w14:textId="4F99E632" w:rsidR="00CB2525" w:rsidRDefault="00CB2525" w:rsidP="00C37794">
      <w:pPr>
        <w:jc w:val="both"/>
        <w:rPr>
          <w:ins w:id="16" w:author="Юрий Маглинец" w:date="2023-04-04T17:16:00Z"/>
          <w:lang w:val="ru-RU"/>
        </w:rPr>
      </w:pPr>
      <w:ins w:id="17" w:author="Юрий Маглинец" w:date="2023-04-04T17:16:00Z">
        <w:r>
          <w:rPr>
            <w:lang w:val="ru-RU"/>
          </w:rPr>
          <w:t xml:space="preserve">2.2. </w:t>
        </w:r>
      </w:ins>
      <w:ins w:id="18" w:author="Юрий Маглинец" w:date="2023-04-04T17:13:00Z">
        <w:r>
          <w:rPr>
            <w:lang w:val="ru-RU"/>
          </w:rPr>
          <w:t>Архит</w:t>
        </w:r>
      </w:ins>
      <w:ins w:id="19" w:author="Юрий Маглинец" w:date="2023-04-04T17:14:00Z">
        <w:r>
          <w:rPr>
            <w:lang w:val="ru-RU"/>
          </w:rPr>
          <w:t xml:space="preserve">ектура разрабатываемой системы. </w:t>
        </w:r>
      </w:ins>
    </w:p>
    <w:p w14:paraId="0CDA22F7" w14:textId="09AE6ABA" w:rsidR="00C37794" w:rsidRDefault="00CB2525" w:rsidP="00C37794">
      <w:pPr>
        <w:jc w:val="both"/>
        <w:rPr>
          <w:ins w:id="20" w:author="Юрий Маглинец" w:date="2023-04-04T18:26:00Z"/>
          <w:lang w:val="ru-RU"/>
        </w:rPr>
      </w:pPr>
      <w:ins w:id="21" w:author="Юрий Маглинец" w:date="2023-04-04T17:14:00Z">
        <w:r>
          <w:rPr>
            <w:lang w:val="ru-RU"/>
          </w:rPr>
          <w:t xml:space="preserve">Каждый архитектурный блок – как-то обосновать. </w:t>
        </w:r>
      </w:ins>
      <w:ins w:id="22" w:author="Юрий Маглинец" w:date="2023-04-04T17:15:00Z">
        <w:r>
          <w:rPr>
            <w:lang w:val="ru-RU"/>
          </w:rPr>
          <w:t>Привести о</w:t>
        </w:r>
      </w:ins>
      <w:ins w:id="23" w:author="Юрий Маглинец" w:date="2023-04-04T17:14:00Z">
        <w:r>
          <w:rPr>
            <w:lang w:val="ru-RU"/>
          </w:rPr>
          <w:t xml:space="preserve">бщие </w:t>
        </w:r>
      </w:ins>
      <w:ins w:id="24" w:author="Юрий Маглинец" w:date="2023-04-04T17:15:00Z">
        <w:r>
          <w:rPr>
            <w:lang w:val="ru-RU"/>
          </w:rPr>
          <w:t xml:space="preserve">для системы </w:t>
        </w:r>
      </w:ins>
      <w:ins w:id="25" w:author="Юрий Маглинец" w:date="2023-04-04T17:14:00Z">
        <w:r>
          <w:rPr>
            <w:lang w:val="ru-RU"/>
          </w:rPr>
          <w:t>диаграммы – например, пакетов, компонент</w:t>
        </w:r>
      </w:ins>
      <w:ins w:id="26" w:author="Юрий Маглинец" w:date="2023-04-04T17:15:00Z">
        <w:r>
          <w:rPr>
            <w:lang w:val="ru-RU"/>
          </w:rPr>
          <w:t xml:space="preserve">, </w:t>
        </w:r>
      </w:ins>
      <w:ins w:id="27" w:author="Юрий Маглинец" w:date="2023-04-04T17:14:00Z">
        <w:r>
          <w:rPr>
            <w:lang w:val="ru-RU"/>
          </w:rPr>
          <w:t>развёртывания</w:t>
        </w:r>
      </w:ins>
      <w:ins w:id="28" w:author="Юрий Маглинец" w:date="2023-04-04T17:15:00Z">
        <w:r>
          <w:rPr>
            <w:lang w:val="ru-RU"/>
          </w:rPr>
          <w:t xml:space="preserve">. Это – один из самых интересных параграфов, но очень слабенько сформулирован. </w:t>
        </w:r>
      </w:ins>
      <w:ins w:id="29" w:author="Юрий Маглинец" w:date="2023-04-04T17:16:00Z">
        <w:r>
          <w:rPr>
            <w:lang w:val="ru-RU"/>
          </w:rPr>
          <w:t xml:space="preserve">И не </w:t>
        </w:r>
        <w:proofErr w:type="gramStart"/>
        <w:r>
          <w:rPr>
            <w:lang w:val="ru-RU"/>
          </w:rPr>
          <w:t>на  месте</w:t>
        </w:r>
        <w:proofErr w:type="gramEnd"/>
        <w:r>
          <w:rPr>
            <w:lang w:val="ru-RU"/>
          </w:rPr>
          <w:t xml:space="preserve"> он. В целом, изложение материала должно </w:t>
        </w:r>
      </w:ins>
      <w:ins w:id="30" w:author="Юрий Маглинец" w:date="2023-04-04T17:17:00Z">
        <w:r>
          <w:rPr>
            <w:lang w:val="ru-RU"/>
          </w:rPr>
          <w:t xml:space="preserve">отражать логику работы, а тут многие параграфы </w:t>
        </w:r>
      </w:ins>
      <w:ins w:id="31" w:author="Юрий Маглинец" w:date="2023-04-04T18:28:00Z">
        <w:r w:rsidR="004F7367">
          <w:rPr>
            <w:lang w:val="ru-RU"/>
          </w:rPr>
          <w:t xml:space="preserve">и главы </w:t>
        </w:r>
      </w:ins>
      <w:ins w:id="32" w:author="Юрий Маглинец" w:date="2023-04-04T17:17:00Z">
        <w:r>
          <w:rPr>
            <w:lang w:val="ru-RU"/>
          </w:rPr>
          <w:t xml:space="preserve">местами </w:t>
        </w:r>
        <w:proofErr w:type="spellStart"/>
        <w:r>
          <w:rPr>
            <w:lang w:val="ru-RU"/>
          </w:rPr>
          <w:t>поперепутаны</w:t>
        </w:r>
        <w:proofErr w:type="spellEnd"/>
        <w:r>
          <w:rPr>
            <w:lang w:val="ru-RU"/>
          </w:rPr>
          <w:t>.</w:t>
        </w:r>
      </w:ins>
    </w:p>
    <w:p w14:paraId="225873E7" w14:textId="45E54B55" w:rsidR="004F7367" w:rsidRDefault="004F7367" w:rsidP="00C37794">
      <w:pPr>
        <w:jc w:val="both"/>
        <w:rPr>
          <w:ins w:id="33" w:author="Юрий Маглинец" w:date="2023-04-04T18:26:00Z"/>
          <w:lang w:val="ru-RU"/>
        </w:rPr>
      </w:pPr>
      <w:ins w:id="34" w:author="Юрий Маглинец" w:date="2023-04-04T18:26:00Z">
        <w:r>
          <w:rPr>
            <w:lang w:val="ru-RU"/>
          </w:rPr>
          <w:t>Логика – примерно должна быть такая:</w:t>
        </w:r>
      </w:ins>
    </w:p>
    <w:p w14:paraId="0887DE6A" w14:textId="32560790" w:rsidR="004F7367" w:rsidRDefault="004F7367" w:rsidP="004F7367">
      <w:pPr>
        <w:pStyle w:val="a5"/>
        <w:numPr>
          <w:ilvl w:val="0"/>
          <w:numId w:val="43"/>
        </w:numPr>
        <w:jc w:val="both"/>
        <w:rPr>
          <w:ins w:id="35" w:author="Юрий Маглинец" w:date="2023-04-04T18:27:00Z"/>
          <w:lang w:val="ru-RU"/>
        </w:rPr>
      </w:pPr>
      <w:ins w:id="36" w:author="Юрий Маглинец" w:date="2023-04-04T18:27:00Z">
        <w:r>
          <w:rPr>
            <w:lang w:val="ru-RU"/>
          </w:rPr>
          <w:t xml:space="preserve">Обращение клиента – понять, что он вообще хочет, </w:t>
        </w:r>
        <w:proofErr w:type="spellStart"/>
        <w:r>
          <w:rPr>
            <w:lang w:val="ru-RU"/>
          </w:rPr>
          <w:t>рамочно</w:t>
        </w:r>
        <w:proofErr w:type="spellEnd"/>
        <w:r>
          <w:rPr>
            <w:lang w:val="ru-RU"/>
          </w:rPr>
          <w:t xml:space="preserve"> (высокоуровневые цели, задачи)</w:t>
        </w:r>
      </w:ins>
    </w:p>
    <w:p w14:paraId="224377BD" w14:textId="3BD08971" w:rsidR="004F7367" w:rsidRDefault="004F7367" w:rsidP="004F7367">
      <w:pPr>
        <w:pStyle w:val="a5"/>
        <w:numPr>
          <w:ilvl w:val="0"/>
          <w:numId w:val="43"/>
        </w:numPr>
        <w:jc w:val="both"/>
        <w:rPr>
          <w:ins w:id="37" w:author="Юрий Маглинец" w:date="2023-04-04T18:29:00Z"/>
          <w:lang w:val="ru-RU"/>
        </w:rPr>
      </w:pPr>
      <w:ins w:id="38" w:author="Юрий Маглинец" w:date="2023-04-04T18:27:00Z">
        <w:r>
          <w:rPr>
            <w:lang w:val="ru-RU"/>
          </w:rPr>
          <w:t xml:space="preserve">Обследование объекта автоматизации </w:t>
        </w:r>
      </w:ins>
    </w:p>
    <w:p w14:paraId="4A3586FF" w14:textId="622510FD" w:rsidR="004F7367" w:rsidRDefault="004F7367" w:rsidP="004F7367">
      <w:pPr>
        <w:pStyle w:val="a5"/>
        <w:numPr>
          <w:ilvl w:val="0"/>
          <w:numId w:val="43"/>
        </w:numPr>
        <w:jc w:val="both"/>
        <w:rPr>
          <w:ins w:id="39" w:author="Юрий Маглинец" w:date="2023-04-04T18:30:00Z"/>
          <w:lang w:val="ru-RU"/>
        </w:rPr>
      </w:pPr>
      <w:ins w:id="40" w:author="Юрий Маглинец" w:date="2023-04-04T18:29:00Z">
        <w:r>
          <w:rPr>
            <w:lang w:val="ru-RU"/>
          </w:rPr>
          <w:t xml:space="preserve">Описание </w:t>
        </w:r>
        <w:proofErr w:type="spellStart"/>
        <w:r>
          <w:rPr>
            <w:lang w:val="ru-RU"/>
          </w:rPr>
          <w:t>б</w:t>
        </w:r>
      </w:ins>
      <w:ins w:id="41" w:author="Юрий Маглинец" w:date="2023-04-04T18:30:00Z">
        <w:r>
          <w:rPr>
            <w:lang w:val="ru-RU"/>
          </w:rPr>
          <w:t>знес</w:t>
        </w:r>
        <w:proofErr w:type="spellEnd"/>
        <w:r>
          <w:rPr>
            <w:lang w:val="ru-RU"/>
          </w:rPr>
          <w:t>-процессов «как есть», постановка проблем, требующих автоматизации</w:t>
        </w:r>
      </w:ins>
    </w:p>
    <w:p w14:paraId="4FB4B232" w14:textId="04D562FE" w:rsidR="004F7367" w:rsidRDefault="004F7367" w:rsidP="004F7367">
      <w:pPr>
        <w:pStyle w:val="a5"/>
        <w:numPr>
          <w:ilvl w:val="0"/>
          <w:numId w:val="43"/>
        </w:numPr>
        <w:jc w:val="both"/>
        <w:rPr>
          <w:ins w:id="42" w:author="Юрий Маглинец" w:date="2023-04-04T18:28:00Z"/>
          <w:lang w:val="ru-RU"/>
        </w:rPr>
      </w:pPr>
      <w:ins w:id="43" w:author="Юрий Маглинец" w:date="2023-04-04T18:30:00Z">
        <w:r>
          <w:rPr>
            <w:lang w:val="ru-RU"/>
          </w:rPr>
          <w:t>Разработка ТЗ</w:t>
        </w:r>
      </w:ins>
    </w:p>
    <w:p w14:paraId="1CE74294" w14:textId="64020040" w:rsidR="004F7367" w:rsidRDefault="004F7367" w:rsidP="004F7367">
      <w:pPr>
        <w:pStyle w:val="a5"/>
        <w:numPr>
          <w:ilvl w:val="0"/>
          <w:numId w:val="43"/>
        </w:numPr>
        <w:jc w:val="both"/>
        <w:rPr>
          <w:ins w:id="44" w:author="Юрий Маглинец" w:date="2023-04-04T18:27:00Z"/>
          <w:lang w:val="ru-RU"/>
        </w:rPr>
      </w:pPr>
      <w:ins w:id="45" w:author="Юрий Маглинец" w:date="2023-04-04T18:28:00Z">
        <w:r>
          <w:rPr>
            <w:lang w:val="ru-RU"/>
          </w:rPr>
          <w:t xml:space="preserve">Обзор литературы </w:t>
        </w:r>
        <w:proofErr w:type="gramStart"/>
        <w:r>
          <w:rPr>
            <w:lang w:val="ru-RU"/>
          </w:rPr>
          <w:t xml:space="preserve">-  </w:t>
        </w:r>
      </w:ins>
      <w:ins w:id="46" w:author="Юрий Маглинец" w:date="2023-04-04T18:29:00Z">
        <w:r>
          <w:rPr>
            <w:lang w:val="ru-RU"/>
          </w:rPr>
          <w:t>имеющиеся</w:t>
        </w:r>
        <w:proofErr w:type="gramEnd"/>
        <w:r>
          <w:rPr>
            <w:lang w:val="ru-RU"/>
          </w:rPr>
          <w:t xml:space="preserve"> </w:t>
        </w:r>
      </w:ins>
      <w:ins w:id="47" w:author="Юрий Маглинец" w:date="2023-04-04T18:28:00Z">
        <w:r>
          <w:rPr>
            <w:lang w:val="ru-RU"/>
          </w:rPr>
          <w:t>аналоги.</w:t>
        </w:r>
      </w:ins>
    </w:p>
    <w:p w14:paraId="3269B1DD" w14:textId="15C8F512" w:rsidR="004F7367" w:rsidRDefault="004F7367" w:rsidP="004F7367">
      <w:pPr>
        <w:pStyle w:val="a5"/>
        <w:numPr>
          <w:ilvl w:val="0"/>
          <w:numId w:val="43"/>
        </w:numPr>
        <w:jc w:val="both"/>
        <w:rPr>
          <w:ins w:id="48" w:author="Юрий Маглинец" w:date="2023-04-04T18:30:00Z"/>
          <w:lang w:val="ru-RU"/>
        </w:rPr>
      </w:pPr>
      <w:ins w:id="49" w:author="Юрий Маглинец" w:date="2023-04-04T18:28:00Z">
        <w:r>
          <w:rPr>
            <w:lang w:val="ru-RU"/>
          </w:rPr>
          <w:t>Изучение подходов и возможных способов автоматизации</w:t>
        </w:r>
      </w:ins>
    </w:p>
    <w:p w14:paraId="596E63A4" w14:textId="4F41E016" w:rsidR="00FE5FFC" w:rsidRDefault="00FE5FFC" w:rsidP="004F7367">
      <w:pPr>
        <w:pStyle w:val="a5"/>
        <w:numPr>
          <w:ilvl w:val="0"/>
          <w:numId w:val="43"/>
        </w:numPr>
        <w:jc w:val="both"/>
        <w:rPr>
          <w:ins w:id="50" w:author="Юрий Маглинец" w:date="2023-04-04T18:30:00Z"/>
          <w:lang w:val="ru-RU"/>
        </w:rPr>
      </w:pPr>
      <w:ins w:id="51" w:author="Юрий Маглинец" w:date="2023-04-04T18:30:00Z">
        <w:r>
          <w:rPr>
            <w:lang w:val="ru-RU"/>
          </w:rPr>
          <w:t>Выбор и обоснование архитектуры</w:t>
        </w:r>
      </w:ins>
      <w:ins w:id="52" w:author="Юрий Маглинец" w:date="2023-04-04T18:31:00Z">
        <w:r>
          <w:rPr>
            <w:lang w:val="ru-RU"/>
          </w:rPr>
          <w:t>, проектирование компонент</w:t>
        </w:r>
      </w:ins>
    </w:p>
    <w:p w14:paraId="2440A65D" w14:textId="379757CF" w:rsidR="00FE5FFC" w:rsidRPr="004F7367" w:rsidRDefault="00FE5FFC">
      <w:pPr>
        <w:pStyle w:val="a5"/>
        <w:numPr>
          <w:ilvl w:val="0"/>
          <w:numId w:val="43"/>
        </w:numPr>
        <w:jc w:val="both"/>
        <w:rPr>
          <w:lang w:val="ru-RU"/>
        </w:rPr>
        <w:pPrChange w:id="53" w:author="Юрий Маглинец" w:date="2023-04-04T18:26:00Z">
          <w:pPr>
            <w:jc w:val="both"/>
          </w:pPr>
        </w:pPrChange>
      </w:pPr>
      <w:ins w:id="54" w:author="Юрий Маглинец" w:date="2023-04-04T18:31:00Z">
        <w:r>
          <w:rPr>
            <w:lang w:val="ru-RU"/>
          </w:rPr>
          <w:t>Программная реализация и т.д.</w:t>
        </w:r>
      </w:ins>
    </w:p>
    <w:p w14:paraId="79886163" w14:textId="2C887911" w:rsidR="00C37794" w:rsidRP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>В рамках дипломной работы по автоматизации приема и обработки заявок отделом ООО «</w:t>
      </w:r>
      <w:r>
        <w:rPr>
          <w:lang w:val="ru-RU"/>
        </w:rPr>
        <w:t>Максбонус</w:t>
      </w:r>
      <w:r w:rsidRPr="00C37794">
        <w:rPr>
          <w:lang w:val="ru-RU"/>
        </w:rPr>
        <w:t>» предлагается использовать следующие технологии:</w:t>
      </w:r>
    </w:p>
    <w:p w14:paraId="3302EBD9" w14:textId="277C0D89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 xml:space="preserve">База данных: </w:t>
      </w:r>
      <w:proofErr w:type="spellStart"/>
      <w:r w:rsidRPr="00C37794">
        <w:rPr>
          <w:lang w:val="ru-RU"/>
        </w:rPr>
        <w:t>PostgreSQL</w:t>
      </w:r>
      <w:proofErr w:type="spellEnd"/>
      <w:r w:rsidRPr="00C37794">
        <w:rPr>
          <w:lang w:val="ru-RU"/>
        </w:rPr>
        <w:t xml:space="preserve"> - мощная и надежная система управления базами данных с открытым исходным кодом. </w:t>
      </w:r>
      <w:proofErr w:type="spellStart"/>
      <w:r w:rsidRPr="00C37794">
        <w:rPr>
          <w:lang w:val="ru-RU"/>
        </w:rPr>
        <w:t>PostgreSQL</w:t>
      </w:r>
      <w:proofErr w:type="spellEnd"/>
      <w:r w:rsidRPr="00C37794">
        <w:rPr>
          <w:lang w:val="ru-RU"/>
        </w:rPr>
        <w:t xml:space="preserve"> поддерживает продвинутые функции, такие как транзакции, хранимые процедуры, индексы и предоставляет высокую производительность и масштабируемость.</w:t>
      </w:r>
    </w:p>
    <w:p w14:paraId="46F2B30F" w14:textId="3BE174E3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Серверная часть: Go (</w:t>
      </w:r>
      <w:proofErr w:type="spellStart"/>
      <w:r w:rsidRPr="00C37794">
        <w:rPr>
          <w:lang w:val="ru-RU"/>
        </w:rPr>
        <w:t>Golang</w:t>
      </w:r>
      <w:proofErr w:type="spellEnd"/>
      <w:r w:rsidRPr="00C37794">
        <w:rPr>
          <w:lang w:val="ru-RU"/>
        </w:rPr>
        <w:t xml:space="preserve">) - современный язык программирования, разработанный Google, обеспечивающий высокую скорость разработки и производительность приложений. Go хорошо подходит для создания серверных приложений, таких как </w:t>
      </w:r>
      <w:proofErr w:type="spellStart"/>
      <w:r w:rsidRPr="00C37794">
        <w:rPr>
          <w:lang w:val="ru-RU"/>
        </w:rPr>
        <w:t>RESTful</w:t>
      </w:r>
      <w:proofErr w:type="spellEnd"/>
      <w:r w:rsidRPr="00C37794">
        <w:rPr>
          <w:lang w:val="ru-RU"/>
        </w:rPr>
        <w:t xml:space="preserve"> API, благодаря своей </w:t>
      </w:r>
      <w:r w:rsidRPr="00C37794">
        <w:rPr>
          <w:lang w:val="ru-RU"/>
        </w:rPr>
        <w:lastRenderedPageBreak/>
        <w:t>конкурентности, простоте и отличной поддержке стандартной библиотекой.</w:t>
      </w:r>
    </w:p>
    <w:p w14:paraId="1EE272D5" w14:textId="534E00A8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 xml:space="preserve">Фреймворк для серверной части: </w:t>
      </w:r>
      <w:proofErr w:type="spellStart"/>
      <w:r w:rsidRPr="00C37794">
        <w:rPr>
          <w:lang w:val="ru-RU"/>
        </w:rPr>
        <w:t>Echo</w:t>
      </w:r>
      <w:proofErr w:type="spellEnd"/>
      <w:r w:rsidRPr="00C37794">
        <w:rPr>
          <w:lang w:val="ru-RU"/>
        </w:rPr>
        <w:t xml:space="preserve"> или </w:t>
      </w:r>
      <w:proofErr w:type="spellStart"/>
      <w:r w:rsidRPr="00C37794">
        <w:rPr>
          <w:lang w:val="ru-RU"/>
        </w:rPr>
        <w:t>Gin</w:t>
      </w:r>
      <w:proofErr w:type="spellEnd"/>
      <w:r w:rsidRPr="00C37794">
        <w:rPr>
          <w:lang w:val="ru-RU"/>
        </w:rPr>
        <w:t xml:space="preserve"> - популярные и быстрые фреймворки на Go для создания веб-приложений и </w:t>
      </w:r>
      <w:proofErr w:type="spellStart"/>
      <w:r w:rsidRPr="00C37794">
        <w:rPr>
          <w:lang w:val="ru-RU"/>
        </w:rPr>
        <w:t>RESTful</w:t>
      </w:r>
      <w:proofErr w:type="spellEnd"/>
      <w:r w:rsidRPr="00C37794">
        <w:rPr>
          <w:lang w:val="ru-RU"/>
        </w:rPr>
        <w:t xml:space="preserve"> API. Оба фреймворка предоставляют удобные маршрутизаторы, </w:t>
      </w:r>
      <w:proofErr w:type="spellStart"/>
      <w:r w:rsidRPr="00C37794">
        <w:rPr>
          <w:lang w:val="ru-RU"/>
        </w:rPr>
        <w:t>middleware</w:t>
      </w:r>
      <w:proofErr w:type="spellEnd"/>
      <w:r w:rsidRPr="00C37794">
        <w:rPr>
          <w:lang w:val="ru-RU"/>
        </w:rPr>
        <w:t xml:space="preserve"> и инструменты для работы с запросами и ответами.</w:t>
      </w:r>
    </w:p>
    <w:p w14:paraId="15764F1D" w14:textId="0C570C61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proofErr w:type="spellStart"/>
      <w:r w:rsidRPr="00C37794">
        <w:rPr>
          <w:lang w:val="ru-RU"/>
        </w:rPr>
        <w:t>Фронтенд</w:t>
      </w:r>
      <w:proofErr w:type="spellEnd"/>
      <w:r w:rsidRPr="00C37794">
        <w:rPr>
          <w:lang w:val="ru-RU"/>
        </w:rPr>
        <w:t xml:space="preserve">: </w:t>
      </w:r>
      <w:proofErr w:type="spellStart"/>
      <w:r w:rsidRPr="00C37794">
        <w:rPr>
          <w:lang w:val="ru-RU"/>
        </w:rPr>
        <w:t>React</w:t>
      </w:r>
      <w:proofErr w:type="spellEnd"/>
      <w:r w:rsidRPr="00C37794">
        <w:rPr>
          <w:lang w:val="ru-RU"/>
        </w:rPr>
        <w:t xml:space="preserve"> - популярная библиотека для разработки пользовательских интерфейсов, созданная Facebook. </w:t>
      </w:r>
      <w:proofErr w:type="spellStart"/>
      <w:r w:rsidRPr="00C37794">
        <w:rPr>
          <w:lang w:val="ru-RU"/>
        </w:rPr>
        <w:t>React</w:t>
      </w:r>
      <w:proofErr w:type="spellEnd"/>
      <w:r w:rsidRPr="00C37794">
        <w:rPr>
          <w:lang w:val="ru-RU"/>
        </w:rPr>
        <w:t xml:space="preserve"> позволяет разрабатывать компоненты интерфейса с высокой степенью </w:t>
      </w:r>
      <w:r w:rsidR="00902DA6" w:rsidRPr="00C37794">
        <w:rPr>
          <w:lang w:val="ru-RU"/>
        </w:rPr>
        <w:t>пере использования</w:t>
      </w:r>
      <w:r w:rsidRPr="00C37794">
        <w:rPr>
          <w:lang w:val="ru-RU"/>
        </w:rPr>
        <w:t xml:space="preserve"> и обеспечивает быстрое обновление интерфейса благодаря виртуальному DOM.</w:t>
      </w:r>
    </w:p>
    <w:p w14:paraId="1C7419CC" w14:textId="60DAD7D9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 xml:space="preserve">Среда разработки и инструменты: Visual Studio Code, </w:t>
      </w:r>
      <w:proofErr w:type="spellStart"/>
      <w:r w:rsidRPr="00C37794">
        <w:rPr>
          <w:lang w:val="ru-RU"/>
        </w:rPr>
        <w:t>Git</w:t>
      </w:r>
      <w:proofErr w:type="spellEnd"/>
      <w:r w:rsidRPr="00C37794">
        <w:rPr>
          <w:lang w:val="ru-RU"/>
        </w:rPr>
        <w:t xml:space="preserve">, </w:t>
      </w:r>
      <w:proofErr w:type="spellStart"/>
      <w:r w:rsidRPr="00C37794">
        <w:rPr>
          <w:lang w:val="ru-RU"/>
        </w:rPr>
        <w:t>GitHub</w:t>
      </w:r>
      <w:proofErr w:type="spellEnd"/>
      <w:r w:rsidRPr="00C37794">
        <w:rPr>
          <w:lang w:val="ru-RU"/>
        </w:rPr>
        <w:t>/</w:t>
      </w:r>
      <w:proofErr w:type="spellStart"/>
      <w:r w:rsidRPr="00C37794">
        <w:rPr>
          <w:lang w:val="ru-RU"/>
        </w:rPr>
        <w:t>GitLab</w:t>
      </w:r>
      <w:proofErr w:type="spellEnd"/>
      <w:r w:rsidRPr="00C37794">
        <w:rPr>
          <w:lang w:val="ru-RU"/>
        </w:rPr>
        <w:t xml:space="preserve">, Node.js, </w:t>
      </w:r>
      <w:proofErr w:type="spellStart"/>
      <w:r w:rsidRPr="00C37794">
        <w:rPr>
          <w:lang w:val="ru-RU"/>
        </w:rPr>
        <w:t>npm</w:t>
      </w:r>
      <w:proofErr w:type="spellEnd"/>
      <w:r w:rsidRPr="00C37794">
        <w:rPr>
          <w:lang w:val="ru-RU"/>
        </w:rPr>
        <w:t>/</w:t>
      </w:r>
      <w:proofErr w:type="spellStart"/>
      <w:r w:rsidRPr="00C37794">
        <w:rPr>
          <w:lang w:val="ru-RU"/>
        </w:rPr>
        <w:t>yarn</w:t>
      </w:r>
      <w:proofErr w:type="spellEnd"/>
      <w:r w:rsidRPr="00C37794">
        <w:rPr>
          <w:lang w:val="ru-RU"/>
        </w:rPr>
        <w:t xml:space="preserve"> для управления пакетами и зависимостями, а также инструменты для тестирования и сборки проекта, такие как </w:t>
      </w:r>
      <w:proofErr w:type="spellStart"/>
      <w:r w:rsidRPr="00C37794">
        <w:rPr>
          <w:lang w:val="ru-RU"/>
        </w:rPr>
        <w:t>Jest</w:t>
      </w:r>
      <w:proofErr w:type="spellEnd"/>
      <w:r w:rsidRPr="00C37794">
        <w:rPr>
          <w:lang w:val="ru-RU"/>
        </w:rPr>
        <w:t xml:space="preserve">, </w:t>
      </w:r>
      <w:proofErr w:type="spellStart"/>
      <w:r w:rsidRPr="00C37794">
        <w:rPr>
          <w:lang w:val="ru-RU"/>
        </w:rPr>
        <w:t>Webpack</w:t>
      </w:r>
      <w:proofErr w:type="spellEnd"/>
      <w:r w:rsidRPr="00C37794">
        <w:rPr>
          <w:lang w:val="ru-RU"/>
        </w:rPr>
        <w:t xml:space="preserve"> или </w:t>
      </w:r>
      <w:proofErr w:type="spellStart"/>
      <w:r w:rsidRPr="00C37794">
        <w:rPr>
          <w:lang w:val="ru-RU"/>
        </w:rPr>
        <w:t>Create</w:t>
      </w:r>
      <w:proofErr w:type="spellEnd"/>
      <w:r w:rsidRPr="00C37794">
        <w:rPr>
          <w:lang w:val="ru-RU"/>
        </w:rPr>
        <w:t xml:space="preserve"> </w:t>
      </w:r>
      <w:proofErr w:type="spellStart"/>
      <w:r w:rsidRPr="00C37794">
        <w:rPr>
          <w:lang w:val="ru-RU"/>
        </w:rPr>
        <w:t>React</w:t>
      </w:r>
      <w:proofErr w:type="spellEnd"/>
      <w:r w:rsidRPr="00C37794">
        <w:rPr>
          <w:lang w:val="ru-RU"/>
        </w:rPr>
        <w:t xml:space="preserve"> </w:t>
      </w:r>
      <w:proofErr w:type="spellStart"/>
      <w:r w:rsidRPr="00C37794">
        <w:rPr>
          <w:lang w:val="ru-RU"/>
        </w:rPr>
        <w:t>App</w:t>
      </w:r>
      <w:proofErr w:type="spellEnd"/>
      <w:r w:rsidRPr="00C37794">
        <w:rPr>
          <w:lang w:val="ru-RU"/>
        </w:rPr>
        <w:t>.</w:t>
      </w:r>
    </w:p>
    <w:p w14:paraId="1CF4E44D" w14:textId="425B1CBF" w:rsidR="00C37794" w:rsidRPr="00C37794" w:rsidRDefault="00C37794" w:rsidP="00037E24">
      <w:pPr>
        <w:pStyle w:val="a5"/>
        <w:widowControl/>
        <w:numPr>
          <w:ilvl w:val="0"/>
          <w:numId w:val="17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 xml:space="preserve">Дополнительные технологии и инструменты: </w:t>
      </w:r>
      <w:proofErr w:type="spellStart"/>
      <w:r w:rsidRPr="00C37794">
        <w:rPr>
          <w:lang w:val="ru-RU"/>
        </w:rPr>
        <w:t>GraphQL</w:t>
      </w:r>
      <w:proofErr w:type="spellEnd"/>
      <w:r w:rsidRPr="00C37794">
        <w:rPr>
          <w:lang w:val="ru-RU"/>
        </w:rPr>
        <w:t xml:space="preserve"> или REST для API, </w:t>
      </w:r>
      <w:proofErr w:type="spellStart"/>
      <w:r w:rsidRPr="00C37794">
        <w:rPr>
          <w:lang w:val="ru-RU"/>
        </w:rPr>
        <w:t>Redux</w:t>
      </w:r>
      <w:proofErr w:type="spellEnd"/>
      <w:r w:rsidRPr="00C37794">
        <w:rPr>
          <w:lang w:val="ru-RU"/>
        </w:rPr>
        <w:t xml:space="preserve"> или </w:t>
      </w:r>
      <w:proofErr w:type="spellStart"/>
      <w:r w:rsidRPr="00C37794">
        <w:rPr>
          <w:lang w:val="ru-RU"/>
        </w:rPr>
        <w:t>MobX</w:t>
      </w:r>
      <w:proofErr w:type="spellEnd"/>
      <w:r w:rsidRPr="00C37794">
        <w:rPr>
          <w:lang w:val="ru-RU"/>
        </w:rPr>
        <w:t xml:space="preserve"> для управления состоянием приложения, </w:t>
      </w:r>
      <w:proofErr w:type="spellStart"/>
      <w:r w:rsidRPr="00C37794">
        <w:rPr>
          <w:lang w:val="ru-RU"/>
        </w:rPr>
        <w:t>TypeScript</w:t>
      </w:r>
      <w:proofErr w:type="spellEnd"/>
      <w:r w:rsidRPr="00C37794">
        <w:rPr>
          <w:lang w:val="ru-RU"/>
        </w:rPr>
        <w:t xml:space="preserve"> для статической типизации и повышения качества кода, а также CSS-фреймворки и библиотеки компонентов, такие как </w:t>
      </w:r>
      <w:proofErr w:type="spellStart"/>
      <w:r w:rsidRPr="00C37794">
        <w:rPr>
          <w:lang w:val="ru-RU"/>
        </w:rPr>
        <w:t>Bootstrap</w:t>
      </w:r>
      <w:proofErr w:type="spellEnd"/>
      <w:r w:rsidRPr="00C37794">
        <w:rPr>
          <w:lang w:val="ru-RU"/>
        </w:rPr>
        <w:t xml:space="preserve">, </w:t>
      </w:r>
      <w:proofErr w:type="spellStart"/>
      <w:r w:rsidRPr="00C37794">
        <w:rPr>
          <w:lang w:val="ru-RU"/>
        </w:rPr>
        <w:t>Material</w:t>
      </w:r>
      <w:proofErr w:type="spellEnd"/>
      <w:r w:rsidRPr="00C37794">
        <w:rPr>
          <w:lang w:val="ru-RU"/>
        </w:rPr>
        <w:t xml:space="preserve">-UI или </w:t>
      </w:r>
      <w:proofErr w:type="spellStart"/>
      <w:r w:rsidRPr="00C37794">
        <w:rPr>
          <w:lang w:val="ru-RU"/>
        </w:rPr>
        <w:t>Ant</w:t>
      </w:r>
      <w:proofErr w:type="spellEnd"/>
      <w:r w:rsidRPr="00C37794">
        <w:rPr>
          <w:lang w:val="ru-RU"/>
        </w:rPr>
        <w:t xml:space="preserve"> Design, для ускорения разработки пользовательского интерфейса.</w:t>
      </w:r>
    </w:p>
    <w:p w14:paraId="3EE8FD74" w14:textId="352C1DD2" w:rsidR="00C37794" w:rsidRP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 xml:space="preserve">Использование указанных технологий баз данных, </w:t>
      </w:r>
      <w:proofErr w:type="spellStart"/>
      <w:r w:rsidRPr="00C37794">
        <w:rPr>
          <w:lang w:val="ru-RU"/>
        </w:rPr>
        <w:t>фронтенда</w:t>
      </w:r>
      <w:proofErr w:type="spellEnd"/>
      <w:r w:rsidRPr="00C37794">
        <w:rPr>
          <w:lang w:val="ru-RU"/>
        </w:rPr>
        <w:t xml:space="preserve"> и сервера позволит разработать и внедрить эффективную, масштабируемую и надежную автоматизированную систему для приема и обработки заявок отделом ООО «</w:t>
      </w:r>
      <w:r>
        <w:rPr>
          <w:lang w:val="ru-RU"/>
        </w:rPr>
        <w:t>Максбонус</w:t>
      </w:r>
      <w:r w:rsidRPr="00C37794">
        <w:rPr>
          <w:lang w:val="ru-RU"/>
        </w:rPr>
        <w:t>». Комбинация этих технологий обеспечит высокую производительность системы, упрощенное взаимодействие между компонентами и гибкость для будущих изменений и расширения функционала.</w:t>
      </w:r>
    </w:p>
    <w:p w14:paraId="1A827B8F" w14:textId="20B964D4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lastRenderedPageBreak/>
        <w:t>Разработка автоматизированной системы с использованием таких технологий приведет к следующим преимуществам:</w:t>
      </w:r>
    </w:p>
    <w:p w14:paraId="749335C5" w14:textId="5F8E538E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Быстрое время разработки: благодаря мощным библиотекам и фреймворкам, разработчики смогут быстрее создавать и внедрять систему.</w:t>
      </w:r>
    </w:p>
    <w:p w14:paraId="0B049A40" w14:textId="42B115F8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>Повышенная надежность: Использование проверенных и надежных технологий обеспечит стабильность и безопасность работы системы.</w:t>
      </w:r>
    </w:p>
    <w:p w14:paraId="32BAA6AF" w14:textId="31567365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 xml:space="preserve">Масштабируемость: Технологии, такие как </w:t>
      </w:r>
      <w:proofErr w:type="spellStart"/>
      <w:r w:rsidRPr="00C37794">
        <w:rPr>
          <w:lang w:val="ru-RU"/>
        </w:rPr>
        <w:t>PostgreSQL</w:t>
      </w:r>
      <w:proofErr w:type="spellEnd"/>
      <w:r w:rsidRPr="00C37794">
        <w:rPr>
          <w:lang w:val="ru-RU"/>
        </w:rPr>
        <w:t xml:space="preserve"> и Go, обеспечивают высокую масштабируемость и возможность увеличения нагрузки на систему без существенных изменений в архитектуре.</w:t>
      </w:r>
    </w:p>
    <w:p w14:paraId="3F40DC6E" w14:textId="1EA49E44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 xml:space="preserve">Простота поддержки и обновления: Четкая разделенность на клиентскую и серверную части, а также использование компонентного подхода в </w:t>
      </w:r>
      <w:proofErr w:type="spellStart"/>
      <w:r w:rsidRPr="00C37794">
        <w:rPr>
          <w:lang w:val="ru-RU"/>
        </w:rPr>
        <w:t>React</w:t>
      </w:r>
      <w:proofErr w:type="spellEnd"/>
      <w:r w:rsidRPr="00C37794">
        <w:rPr>
          <w:lang w:val="ru-RU"/>
        </w:rPr>
        <w:t>, облегчает процесс обновления и поддержки системы.</w:t>
      </w:r>
    </w:p>
    <w:p w14:paraId="01B5B109" w14:textId="46266A98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 xml:space="preserve">Пере используемость компонентов: </w:t>
      </w:r>
      <w:proofErr w:type="spellStart"/>
      <w:r w:rsidRPr="00C37794">
        <w:rPr>
          <w:lang w:val="ru-RU"/>
        </w:rPr>
        <w:t>React</w:t>
      </w:r>
      <w:proofErr w:type="spellEnd"/>
      <w:r w:rsidRPr="00C37794">
        <w:rPr>
          <w:lang w:val="ru-RU"/>
        </w:rPr>
        <w:t xml:space="preserve"> позволяет создавать пере используемые компоненты, что упрощает разработку и сокращает время на создание пользовательских интерфейсов.</w:t>
      </w:r>
    </w:p>
    <w:p w14:paraId="0D303F48" w14:textId="55B4AF42" w:rsidR="00C37794" w:rsidRPr="00C37794" w:rsidRDefault="00C37794" w:rsidP="00037E24">
      <w:pPr>
        <w:pStyle w:val="a5"/>
        <w:widowControl/>
        <w:numPr>
          <w:ilvl w:val="0"/>
          <w:numId w:val="18"/>
        </w:numPr>
        <w:autoSpaceDE/>
        <w:autoSpaceDN/>
        <w:spacing w:after="160" w:line="360" w:lineRule="auto"/>
        <w:jc w:val="both"/>
        <w:rPr>
          <w:lang w:val="ru-RU"/>
        </w:rPr>
      </w:pPr>
      <w:r w:rsidRPr="00C37794">
        <w:rPr>
          <w:lang w:val="ru-RU"/>
        </w:rPr>
        <w:t xml:space="preserve">Улучшенное взаимодействие с пользователями: Современные технологии </w:t>
      </w:r>
      <w:proofErr w:type="spellStart"/>
      <w:r w:rsidRPr="00C37794">
        <w:rPr>
          <w:lang w:val="ru-RU"/>
        </w:rPr>
        <w:t>фронтенда</w:t>
      </w:r>
      <w:proofErr w:type="spellEnd"/>
      <w:r w:rsidRPr="00C37794">
        <w:rPr>
          <w:lang w:val="ru-RU"/>
        </w:rPr>
        <w:t xml:space="preserve">, такие как </w:t>
      </w:r>
      <w:proofErr w:type="spellStart"/>
      <w:r w:rsidRPr="00C37794">
        <w:rPr>
          <w:lang w:val="ru-RU"/>
        </w:rPr>
        <w:t>React</w:t>
      </w:r>
      <w:proofErr w:type="spellEnd"/>
      <w:r w:rsidRPr="00C37794">
        <w:rPr>
          <w:lang w:val="ru-RU"/>
        </w:rPr>
        <w:t>, позволяют создавать интуитивно понятные и удобные интерфейсы для пользователей, что в свою очередь повышает уровень удовлетворенности сотрудников отдела и клиентов компании.</w:t>
      </w:r>
    </w:p>
    <w:p w14:paraId="0D9CAFF9" w14:textId="30A3A952" w:rsidR="00C37794" w:rsidRDefault="00C3779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37794">
        <w:rPr>
          <w:lang w:val="ru-RU"/>
        </w:rPr>
        <w:t xml:space="preserve">В результате использования этих технологий баз данных, </w:t>
      </w:r>
      <w:proofErr w:type="spellStart"/>
      <w:r w:rsidRPr="00C37794">
        <w:rPr>
          <w:lang w:val="ru-RU"/>
        </w:rPr>
        <w:t>фронтенда</w:t>
      </w:r>
      <w:proofErr w:type="spellEnd"/>
      <w:r w:rsidRPr="00C37794">
        <w:rPr>
          <w:lang w:val="ru-RU"/>
        </w:rPr>
        <w:t xml:space="preserve"> и сервера будет создана автоматизированная система, которая облегчит процесс приема и обработки заявок, сократит время обработки, уменьшит количество ошибок и повысит общую эффективность работы отдела ООО «</w:t>
      </w:r>
      <w:r>
        <w:rPr>
          <w:lang w:val="ru-RU"/>
        </w:rPr>
        <w:t>Максбонус</w:t>
      </w:r>
      <w:r w:rsidRPr="00C37794">
        <w:rPr>
          <w:lang w:val="ru-RU"/>
        </w:rPr>
        <w:t>».</w:t>
      </w:r>
    </w:p>
    <w:p w14:paraId="01FFFDA6" w14:textId="5185E1FB" w:rsidR="00C37794" w:rsidRDefault="00C37794" w:rsidP="00047D6F">
      <w:pPr>
        <w:widowControl/>
        <w:autoSpaceDE/>
        <w:autoSpaceDN/>
        <w:spacing w:after="160" w:line="259" w:lineRule="auto"/>
        <w:rPr>
          <w:lang w:val="ru-RU"/>
        </w:rPr>
      </w:pPr>
    </w:p>
    <w:p w14:paraId="46D56A59" w14:textId="77777777" w:rsidR="00902DA6" w:rsidRDefault="00902DA6" w:rsidP="00047D6F">
      <w:pPr>
        <w:widowControl/>
        <w:autoSpaceDE/>
        <w:autoSpaceDN/>
        <w:spacing w:after="160" w:line="259" w:lineRule="auto"/>
        <w:rPr>
          <w:lang w:val="ru-RU"/>
        </w:rPr>
      </w:pPr>
    </w:p>
    <w:p w14:paraId="23BC7B8F" w14:textId="77777777" w:rsidR="00902DA6" w:rsidRDefault="00902DA6" w:rsidP="00047D6F">
      <w:pPr>
        <w:widowControl/>
        <w:autoSpaceDE/>
        <w:autoSpaceDN/>
        <w:spacing w:after="160" w:line="259" w:lineRule="auto"/>
        <w:rPr>
          <w:lang w:val="ru-RU"/>
        </w:rPr>
      </w:pPr>
    </w:p>
    <w:p w14:paraId="0871613A" w14:textId="77777777" w:rsidR="00902DA6" w:rsidRDefault="00902DA6" w:rsidP="00047D6F">
      <w:pPr>
        <w:widowControl/>
        <w:autoSpaceDE/>
        <w:autoSpaceDN/>
        <w:spacing w:after="160" w:line="259" w:lineRule="auto"/>
        <w:rPr>
          <w:lang w:val="ru-RU"/>
        </w:rPr>
      </w:pPr>
    </w:p>
    <w:p w14:paraId="183B4303" w14:textId="4F3C4014" w:rsidR="00BF6510" w:rsidRDefault="00BF6510" w:rsidP="00047D6F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lastRenderedPageBreak/>
        <w:t xml:space="preserve">2.3 </w:t>
      </w:r>
      <w:r w:rsidRPr="00281813">
        <w:rPr>
          <w:lang w:val="ru-RU"/>
        </w:rPr>
        <w:t>Обзор существующих решений</w:t>
      </w:r>
    </w:p>
    <w:p w14:paraId="557323AB" w14:textId="77777777" w:rsidR="00037E24" w:rsidRDefault="00037E24" w:rsidP="00047D6F">
      <w:pPr>
        <w:widowControl/>
        <w:autoSpaceDE/>
        <w:autoSpaceDN/>
        <w:spacing w:after="160" w:line="259" w:lineRule="auto"/>
        <w:rPr>
          <w:lang w:val="ru-RU"/>
        </w:rPr>
      </w:pPr>
    </w:p>
    <w:p w14:paraId="42E43E92" w14:textId="288D475D" w:rsidR="00BF6510" w:rsidRP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>При разработке автоматизированной системы для приема и обработки заявок отделом ООО «</w:t>
      </w:r>
      <w:r>
        <w:rPr>
          <w:lang w:val="ru-RU"/>
        </w:rPr>
        <w:t>Максбонус</w:t>
      </w:r>
      <w:r w:rsidRPr="00BF6510">
        <w:rPr>
          <w:lang w:val="ru-RU"/>
        </w:rPr>
        <w:t>» важно провести анализ существующих решений на рынке, чтобы определить их преимущества и недостатки, а также выявить возможности для создания уникального и конкурентоспособного продукта. Вот краткий обзор некоторых существующих решений в данной области:</w:t>
      </w:r>
    </w:p>
    <w:p w14:paraId="6665D4CA" w14:textId="5A7081CD" w:rsidR="00BF6510" w:rsidRPr="00BF6510" w:rsidRDefault="00BF6510" w:rsidP="00037E24">
      <w:pPr>
        <w:pStyle w:val="a5"/>
        <w:widowControl/>
        <w:numPr>
          <w:ilvl w:val="0"/>
          <w:numId w:val="19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 xml:space="preserve">CRM-системы (Customer </w:t>
      </w:r>
      <w:proofErr w:type="spellStart"/>
      <w:r w:rsidRPr="00BF6510">
        <w:rPr>
          <w:lang w:val="ru-RU"/>
        </w:rPr>
        <w:t>Relationship</w:t>
      </w:r>
      <w:proofErr w:type="spellEnd"/>
      <w:r w:rsidRPr="00BF6510">
        <w:rPr>
          <w:lang w:val="ru-RU"/>
        </w:rPr>
        <w:t xml:space="preserve"> Management): Эти системы предназначены для управления взаимоотношениями с клиентами, включая прием и обработку заявок, отслеживание продаж, учет контактной информации и другие функции. Примеры</w:t>
      </w:r>
      <w:r w:rsidRPr="003F2184">
        <w:rPr>
          <w:lang w:val="ru-RU"/>
        </w:rPr>
        <w:t xml:space="preserve"> </w:t>
      </w:r>
      <w:r w:rsidRPr="00BF6510">
        <w:t>CRM</w:t>
      </w:r>
      <w:r w:rsidRPr="003F2184">
        <w:rPr>
          <w:lang w:val="ru-RU"/>
        </w:rPr>
        <w:t>-</w:t>
      </w:r>
      <w:r w:rsidRPr="00BF6510">
        <w:rPr>
          <w:lang w:val="ru-RU"/>
        </w:rPr>
        <w:t>систем</w:t>
      </w:r>
      <w:r w:rsidRPr="003F2184">
        <w:rPr>
          <w:lang w:val="ru-RU"/>
        </w:rPr>
        <w:t xml:space="preserve">: </w:t>
      </w:r>
      <w:r w:rsidRPr="00BF6510">
        <w:t>Salesforce</w:t>
      </w:r>
      <w:r w:rsidRPr="003F2184">
        <w:rPr>
          <w:lang w:val="ru-RU"/>
        </w:rPr>
        <w:t xml:space="preserve">, </w:t>
      </w:r>
      <w:r w:rsidRPr="00BF6510">
        <w:t>Microsoft</w:t>
      </w:r>
      <w:r w:rsidRPr="003F2184">
        <w:rPr>
          <w:lang w:val="ru-RU"/>
        </w:rPr>
        <w:t xml:space="preserve"> </w:t>
      </w:r>
      <w:r w:rsidRPr="00BF6510">
        <w:t>Dynamics</w:t>
      </w:r>
      <w:r w:rsidRPr="003F2184">
        <w:rPr>
          <w:lang w:val="ru-RU"/>
        </w:rPr>
        <w:t xml:space="preserve"> 365, </w:t>
      </w:r>
      <w:proofErr w:type="spellStart"/>
      <w:r w:rsidRPr="00BF6510">
        <w:t>Zoho</w:t>
      </w:r>
      <w:proofErr w:type="spellEnd"/>
      <w:r w:rsidRPr="003F2184">
        <w:rPr>
          <w:lang w:val="ru-RU"/>
        </w:rPr>
        <w:t xml:space="preserve"> </w:t>
      </w:r>
      <w:r w:rsidRPr="00BF6510">
        <w:t>CRM</w:t>
      </w:r>
      <w:r w:rsidRPr="003F2184">
        <w:rPr>
          <w:lang w:val="ru-RU"/>
        </w:rPr>
        <w:t>,</w:t>
      </w:r>
      <w:r w:rsidR="003F2184" w:rsidRPr="003F2184">
        <w:rPr>
          <w:lang w:val="ru-RU"/>
        </w:rPr>
        <w:t xml:space="preserve"> </w:t>
      </w:r>
      <w:proofErr w:type="spellStart"/>
      <w:r w:rsidR="003F2184">
        <w:t>iikoCRM</w:t>
      </w:r>
      <w:proofErr w:type="spellEnd"/>
      <w:r w:rsidR="003F2184" w:rsidRPr="003F2184">
        <w:rPr>
          <w:lang w:val="ru-RU"/>
        </w:rPr>
        <w:t xml:space="preserve">, </w:t>
      </w:r>
      <w:proofErr w:type="spellStart"/>
      <w:r w:rsidR="003F2184">
        <w:t>Bitrix</w:t>
      </w:r>
      <w:proofErr w:type="spellEnd"/>
      <w:r w:rsidR="003F2184" w:rsidRPr="003F2184">
        <w:rPr>
          <w:lang w:val="ru-RU"/>
        </w:rPr>
        <w:t>24,</w:t>
      </w:r>
      <w:r w:rsidRPr="003F2184">
        <w:rPr>
          <w:lang w:val="ru-RU"/>
        </w:rPr>
        <w:t xml:space="preserve"> </w:t>
      </w:r>
      <w:r w:rsidRPr="00BF6510">
        <w:t>HubSpot</w:t>
      </w:r>
      <w:r w:rsidRPr="003F2184">
        <w:rPr>
          <w:lang w:val="ru-RU"/>
        </w:rPr>
        <w:t xml:space="preserve"> </w:t>
      </w:r>
      <w:r w:rsidRPr="00BF6510">
        <w:t>CRM</w:t>
      </w:r>
      <w:r w:rsidRPr="003F2184">
        <w:rPr>
          <w:lang w:val="ru-RU"/>
        </w:rPr>
        <w:t xml:space="preserve">. </w:t>
      </w:r>
      <w:r w:rsidRPr="00BF6510">
        <w:rPr>
          <w:lang w:val="ru-RU"/>
        </w:rPr>
        <w:t>Преимущества включают гибкость и многофункциональность, недостатки - возможно высокая стоимость и избыточность функций для конкретных нужд ООО «</w:t>
      </w:r>
      <w:r>
        <w:rPr>
          <w:lang w:val="ru-RU"/>
        </w:rPr>
        <w:t>Максбонус</w:t>
      </w:r>
      <w:r w:rsidRPr="00BF6510">
        <w:rPr>
          <w:lang w:val="ru-RU"/>
        </w:rPr>
        <w:t>».</w:t>
      </w:r>
    </w:p>
    <w:p w14:paraId="225AB627" w14:textId="3500B084" w:rsidR="00BF6510" w:rsidRPr="00BF6510" w:rsidRDefault="00BF6510" w:rsidP="00037E24">
      <w:pPr>
        <w:pStyle w:val="a5"/>
        <w:widowControl/>
        <w:numPr>
          <w:ilvl w:val="0"/>
          <w:numId w:val="19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 xml:space="preserve">BPM-системы (Business Process Management): Эти системы ориентированы на автоматизацию, оптимизацию и мониторинг бизнес-процессов. Примеры BPM-систем: TIBCO, </w:t>
      </w:r>
      <w:proofErr w:type="spellStart"/>
      <w:r w:rsidRPr="00BF6510">
        <w:rPr>
          <w:lang w:val="ru-RU"/>
        </w:rPr>
        <w:t>Appian</w:t>
      </w:r>
      <w:proofErr w:type="spellEnd"/>
      <w:r w:rsidRPr="00BF6510">
        <w:rPr>
          <w:lang w:val="ru-RU"/>
        </w:rPr>
        <w:t xml:space="preserve">, </w:t>
      </w:r>
      <w:proofErr w:type="spellStart"/>
      <w:r w:rsidRPr="00BF6510">
        <w:rPr>
          <w:lang w:val="ru-RU"/>
        </w:rPr>
        <w:t>Pega</w:t>
      </w:r>
      <w:proofErr w:type="spellEnd"/>
      <w:r w:rsidRPr="00BF6510">
        <w:rPr>
          <w:lang w:val="ru-RU"/>
        </w:rPr>
        <w:t xml:space="preserve">, </w:t>
      </w:r>
      <w:proofErr w:type="spellStart"/>
      <w:r w:rsidRPr="00BF6510">
        <w:rPr>
          <w:lang w:val="ru-RU"/>
        </w:rPr>
        <w:t>Bonita</w:t>
      </w:r>
      <w:proofErr w:type="spellEnd"/>
      <w:r w:rsidRPr="00BF6510">
        <w:rPr>
          <w:lang w:val="ru-RU"/>
        </w:rPr>
        <w:t>. Преимущества включают возможность моделирования и автоматизации процессов, недостатки - сложность настройки и интеграции с другими системами.</w:t>
      </w:r>
    </w:p>
    <w:p w14:paraId="71314189" w14:textId="0D67C43B" w:rsidR="00BF6510" w:rsidRPr="00BF6510" w:rsidRDefault="00BF6510" w:rsidP="00037E24">
      <w:pPr>
        <w:pStyle w:val="a5"/>
        <w:widowControl/>
        <w:numPr>
          <w:ilvl w:val="0"/>
          <w:numId w:val="19"/>
        </w:numPr>
        <w:autoSpaceDE/>
        <w:autoSpaceDN/>
        <w:spacing w:after="160" w:line="360" w:lineRule="auto"/>
        <w:jc w:val="both"/>
        <w:rPr>
          <w:lang w:val="ru-RU"/>
        </w:rPr>
      </w:pPr>
      <w:proofErr w:type="spellStart"/>
      <w:r w:rsidRPr="00BF6510">
        <w:rPr>
          <w:lang w:val="ru-RU"/>
        </w:rPr>
        <w:t>Helpdesk</w:t>
      </w:r>
      <w:proofErr w:type="spellEnd"/>
      <w:r w:rsidRPr="00BF6510">
        <w:rPr>
          <w:lang w:val="ru-RU"/>
        </w:rPr>
        <w:t xml:space="preserve">-системы: Ориентированы на обработку запросов от клиентов и пользователей, таких как заявки на поддержку, жалобы и вопросы. Примеры </w:t>
      </w:r>
      <w:proofErr w:type="spellStart"/>
      <w:r w:rsidRPr="00BF6510">
        <w:rPr>
          <w:lang w:val="ru-RU"/>
        </w:rPr>
        <w:t>Helpdesk</w:t>
      </w:r>
      <w:proofErr w:type="spellEnd"/>
      <w:r w:rsidRPr="00BF6510">
        <w:rPr>
          <w:lang w:val="ru-RU"/>
        </w:rPr>
        <w:t xml:space="preserve">-систем: </w:t>
      </w:r>
      <w:proofErr w:type="spellStart"/>
      <w:r w:rsidRPr="00BF6510">
        <w:rPr>
          <w:lang w:val="ru-RU"/>
        </w:rPr>
        <w:t>Zendesk</w:t>
      </w:r>
      <w:proofErr w:type="spellEnd"/>
      <w:r w:rsidRPr="00BF6510">
        <w:rPr>
          <w:lang w:val="ru-RU"/>
        </w:rPr>
        <w:t xml:space="preserve">, </w:t>
      </w:r>
      <w:proofErr w:type="spellStart"/>
      <w:r w:rsidRPr="00BF6510">
        <w:rPr>
          <w:lang w:val="ru-RU"/>
        </w:rPr>
        <w:t>Freshdesk</w:t>
      </w:r>
      <w:proofErr w:type="spellEnd"/>
      <w:r w:rsidRPr="00BF6510">
        <w:rPr>
          <w:lang w:val="ru-RU"/>
        </w:rPr>
        <w:t>,</w:t>
      </w:r>
      <w:r w:rsidR="003F2184" w:rsidRPr="003F2184">
        <w:rPr>
          <w:lang w:val="ru-RU"/>
        </w:rPr>
        <w:t xml:space="preserve"> </w:t>
      </w:r>
      <w:proofErr w:type="spellStart"/>
      <w:r w:rsidR="003F2184">
        <w:t>Bitrix</w:t>
      </w:r>
      <w:proofErr w:type="spellEnd"/>
      <w:r w:rsidR="003F2184" w:rsidRPr="003F2184">
        <w:rPr>
          <w:lang w:val="ru-RU"/>
        </w:rPr>
        <w:t>24,</w:t>
      </w:r>
      <w:r w:rsidR="003F2184">
        <w:rPr>
          <w:lang w:val="ru-RU"/>
        </w:rPr>
        <w:t xml:space="preserve"> </w:t>
      </w:r>
      <w:proofErr w:type="spellStart"/>
      <w:r w:rsidR="003F2184">
        <w:t>AmoCRM</w:t>
      </w:r>
      <w:proofErr w:type="spellEnd"/>
      <w:r w:rsidR="003F2184">
        <w:rPr>
          <w:lang w:val="ru-RU"/>
        </w:rPr>
        <w:t>,</w:t>
      </w:r>
      <w:r w:rsidR="003F2184">
        <w:t xml:space="preserve"> </w:t>
      </w:r>
      <w:r w:rsidRPr="00BF6510">
        <w:rPr>
          <w:lang w:val="ru-RU"/>
        </w:rPr>
        <w:t xml:space="preserve">Help </w:t>
      </w:r>
      <w:proofErr w:type="spellStart"/>
      <w:r w:rsidRPr="00BF6510">
        <w:rPr>
          <w:lang w:val="ru-RU"/>
        </w:rPr>
        <w:t>Scout</w:t>
      </w:r>
      <w:proofErr w:type="spellEnd"/>
      <w:r w:rsidRPr="00BF6510">
        <w:rPr>
          <w:lang w:val="ru-RU"/>
        </w:rPr>
        <w:t>. Преимущества - простота в использовании и специализация на обработке заявок, недостатки - ограниченные возможности по автоматизации процессов и управлению отношениями с клиентами.</w:t>
      </w:r>
    </w:p>
    <w:p w14:paraId="2B6C7DB5" w14:textId="5D43CA89" w:rsidR="00BF6510" w:rsidRPr="00BF6510" w:rsidRDefault="00BF6510" w:rsidP="00037E24">
      <w:pPr>
        <w:pStyle w:val="a5"/>
        <w:widowControl/>
        <w:numPr>
          <w:ilvl w:val="0"/>
          <w:numId w:val="19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lastRenderedPageBreak/>
        <w:t xml:space="preserve">ERP-системы (Enterprise Resource Planning): Комплексные системы для управления ресурсами компании, включая финансы, закупки, производство и логистику. Примеры ERP-систем: </w:t>
      </w:r>
      <w:commentRangeStart w:id="55"/>
      <w:r w:rsidRPr="00BF6510">
        <w:rPr>
          <w:lang w:val="ru-RU"/>
        </w:rPr>
        <w:t>SAP, Oracle</w:t>
      </w:r>
      <w:commentRangeEnd w:id="55"/>
      <w:r w:rsidR="0045561B">
        <w:rPr>
          <w:rStyle w:val="a8"/>
        </w:rPr>
        <w:commentReference w:id="55"/>
      </w:r>
      <w:r w:rsidRPr="00BF6510">
        <w:rPr>
          <w:lang w:val="ru-RU"/>
        </w:rPr>
        <w:t>,</w:t>
      </w:r>
      <w:r w:rsidR="00902DA6" w:rsidRPr="00902DA6">
        <w:rPr>
          <w:lang w:val="ru-RU"/>
        </w:rPr>
        <w:t xml:space="preserve"> 1</w:t>
      </w:r>
      <w:r w:rsidR="00902DA6">
        <w:rPr>
          <w:lang w:val="ru-RU"/>
        </w:rPr>
        <w:t>С</w:t>
      </w:r>
      <w:r w:rsidR="00902DA6" w:rsidRPr="00902DA6">
        <w:rPr>
          <w:lang w:val="ru-RU"/>
        </w:rPr>
        <w:t xml:space="preserve">, </w:t>
      </w:r>
      <w:r w:rsidR="00902DA6">
        <w:rPr>
          <w:lang w:val="ru-RU"/>
        </w:rPr>
        <w:t>Галактика</w:t>
      </w:r>
      <w:r w:rsidR="00902DA6" w:rsidRPr="00902DA6">
        <w:rPr>
          <w:lang w:val="ru-RU"/>
        </w:rPr>
        <w:t>,</w:t>
      </w:r>
      <w:r w:rsidRPr="00BF6510">
        <w:rPr>
          <w:lang w:val="ru-RU"/>
        </w:rPr>
        <w:t xml:space="preserve"> Microsoft Dynamics AX. Преимущества - широкий функционал и интеграция с другими системами, недостатки - сложность внедрения, высокая стоимость и возможная избыточность функций.</w:t>
      </w:r>
    </w:p>
    <w:p w14:paraId="4BD6F9B7" w14:textId="72B33D6F" w:rsidR="00BF6510" w:rsidRP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>В зависимости от специфики и требований ООО «</w:t>
      </w:r>
      <w:r>
        <w:rPr>
          <w:lang w:val="ru-RU"/>
        </w:rPr>
        <w:t>Максбонус</w:t>
      </w:r>
      <w:r w:rsidRPr="00BF6510">
        <w:rPr>
          <w:lang w:val="ru-RU"/>
        </w:rPr>
        <w:t>», можно выбрать одно из существующих решений или разработать собственную систему автоматизации приема и обработки заявок, учитывая уникальные потребности и особенности компании. Разработка собственной системы может предоставить следующие преимущества:</w:t>
      </w:r>
    </w:p>
    <w:p w14:paraId="7B894CC9" w14:textId="392DAD7F" w:rsidR="00BF6510" w:rsidRPr="00BF6510" w:rsidRDefault="00BF6510" w:rsidP="00037E24">
      <w:pPr>
        <w:pStyle w:val="a5"/>
        <w:widowControl/>
        <w:numPr>
          <w:ilvl w:val="0"/>
          <w:numId w:val="20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Индивидуальный подход: Создание собственной системы позволяет полностью учесть специфику работы отдела и компании, включая особенности бизнес-процессов, требования к отчетности и структуру данных.</w:t>
      </w:r>
    </w:p>
    <w:p w14:paraId="6FCF50A0" w14:textId="2865BAAE" w:rsidR="00BF6510" w:rsidRPr="00BF6510" w:rsidRDefault="00BF6510" w:rsidP="00037E24">
      <w:pPr>
        <w:pStyle w:val="a5"/>
        <w:widowControl/>
        <w:numPr>
          <w:ilvl w:val="0"/>
          <w:numId w:val="20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Гибкость и масштабируемость: Разработка собственного решения обеспечивает гибкость в настройке функционала и возможность масштабирования системы в соответствии с ростом и развитием компании.</w:t>
      </w:r>
    </w:p>
    <w:p w14:paraId="79694DA4" w14:textId="61B75B02" w:rsidR="00BF6510" w:rsidRPr="00BF6510" w:rsidRDefault="00BF6510" w:rsidP="00037E24">
      <w:pPr>
        <w:pStyle w:val="a5"/>
        <w:widowControl/>
        <w:numPr>
          <w:ilvl w:val="0"/>
          <w:numId w:val="20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Интеграция с существующими системами: Разработанная система может быть легко интегрирована с уже используемыми в компании программами и сервисами, обеспечивая единый процесс обработки заявок и управления информацией.</w:t>
      </w:r>
    </w:p>
    <w:p w14:paraId="0E523B9E" w14:textId="522B4599" w:rsidR="00BF6510" w:rsidRPr="00BF6510" w:rsidRDefault="00BF6510" w:rsidP="00037E24">
      <w:pPr>
        <w:pStyle w:val="a5"/>
        <w:widowControl/>
        <w:numPr>
          <w:ilvl w:val="0"/>
          <w:numId w:val="20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Контроль над разработкой и поддержкой: Компания сможет контролировать процесс разработки, внедрения и поддержки системы, что обеспечит быструю реакцию на изменения требований и возникновение проблем.</w:t>
      </w:r>
    </w:p>
    <w:p w14:paraId="558B4424" w14:textId="6119F1AC" w:rsidR="00BF6510" w:rsidRPr="00BF6510" w:rsidRDefault="00BF6510" w:rsidP="00037E24">
      <w:pPr>
        <w:pStyle w:val="a5"/>
        <w:widowControl/>
        <w:numPr>
          <w:ilvl w:val="0"/>
          <w:numId w:val="20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lastRenderedPageBreak/>
        <w:t>Экономическая выгода: В долгосрочной перспективе, создание собственного решения может быть более экономичным вариантом, чем использование сторонних систем с ежемесячной или ежегодной оплатой.</w:t>
      </w:r>
    </w:p>
    <w:p w14:paraId="38FB04FD" w14:textId="2869C04D" w:rsid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>В результате анализа существующих решений для автоматизации приема и обработки заявок отделом, ООО «</w:t>
      </w:r>
      <w:r>
        <w:rPr>
          <w:lang w:val="ru-RU"/>
        </w:rPr>
        <w:t>Максбонус</w:t>
      </w:r>
      <w:r w:rsidRPr="00BF6510">
        <w:rPr>
          <w:lang w:val="ru-RU"/>
        </w:rPr>
        <w:t>» может определить наиболее подходящий подход и технологии для создания эффективной системы, которая поможет улучшить работу отдела, сократить время обработки заявок и повысить уровень удовлетворенности клиентов.</w:t>
      </w:r>
    </w:p>
    <w:p w14:paraId="7C030E01" w14:textId="727F3B37" w:rsidR="00BF6510" w:rsidRDefault="00BF6510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160F9EE0" w14:textId="704EAE72" w:rsidR="00E7015D" w:rsidRDefault="00E7015D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158738AA" w14:textId="7F957EF0" w:rsidR="00E7015D" w:rsidRDefault="00E7015D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2533AB56" w14:textId="4A40B651" w:rsidR="00E7015D" w:rsidRDefault="00E7015D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2F9F247B" w14:textId="07476179" w:rsidR="00E7015D" w:rsidRDefault="00E7015D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587309D1" w14:textId="77777777" w:rsidR="00E7015D" w:rsidRDefault="00E7015D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521DEE82" w14:textId="77777777" w:rsidR="003F2184" w:rsidRDefault="003F2184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55852C5E" w14:textId="77777777" w:rsidR="003F2184" w:rsidRDefault="003F2184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7ED2D362" w14:textId="77777777" w:rsidR="003F2184" w:rsidRDefault="003F2184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1BB64756" w14:textId="77777777" w:rsidR="003F2184" w:rsidRDefault="003F2184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22C8A323" w14:textId="77777777" w:rsidR="003F2184" w:rsidRDefault="003F2184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14858D53" w14:textId="77777777" w:rsidR="003F2184" w:rsidRDefault="003F2184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35202BB8" w14:textId="77777777" w:rsidR="003F2184" w:rsidRDefault="003F2184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6F9B35B2" w14:textId="77777777" w:rsidR="003F2184" w:rsidRDefault="003F2184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451FF651" w14:textId="77777777" w:rsidR="003F2184" w:rsidRDefault="003F2184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64E4A9EA" w14:textId="77777777" w:rsidR="003F2184" w:rsidRDefault="003F2184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2FC04D86" w14:textId="77777777" w:rsidR="003F2184" w:rsidRDefault="003F2184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5A47C6BE" w14:textId="77777777" w:rsidR="003F2184" w:rsidRDefault="003F2184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326CA029" w14:textId="243C406C" w:rsidR="00BF6510" w:rsidRDefault="00BF6510" w:rsidP="00BF6510">
      <w:pPr>
        <w:widowControl/>
        <w:autoSpaceDE/>
        <w:autoSpaceDN/>
        <w:spacing w:after="160" w:line="259" w:lineRule="auto"/>
        <w:ind w:firstLine="720"/>
        <w:jc w:val="center"/>
        <w:rPr>
          <w:lang w:val="ru-RU"/>
        </w:rPr>
      </w:pPr>
      <w:r>
        <w:rPr>
          <w:lang w:val="ru-RU"/>
        </w:rPr>
        <w:lastRenderedPageBreak/>
        <w:t>Тут глава 3</w:t>
      </w:r>
    </w:p>
    <w:p w14:paraId="31D4BFB9" w14:textId="4D9B344A" w:rsidR="00BF6510" w:rsidRDefault="00BF6510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  <w:r>
        <w:rPr>
          <w:lang w:val="ru-RU"/>
        </w:rPr>
        <w:t xml:space="preserve">3.1 </w:t>
      </w:r>
      <w:r w:rsidRPr="00281813">
        <w:rPr>
          <w:lang w:val="ru-RU"/>
        </w:rPr>
        <w:t>Описание структуры и функций отдела</w:t>
      </w:r>
    </w:p>
    <w:p w14:paraId="5631CAC1" w14:textId="77777777" w:rsidR="00037E24" w:rsidRDefault="00037E24" w:rsidP="00BF6510">
      <w:pPr>
        <w:widowControl/>
        <w:autoSpaceDE/>
        <w:autoSpaceDN/>
        <w:spacing w:after="160" w:line="259" w:lineRule="auto"/>
        <w:ind w:firstLine="720"/>
        <w:rPr>
          <w:lang w:val="ru-RU"/>
        </w:rPr>
      </w:pPr>
    </w:p>
    <w:p w14:paraId="252D04FA" w14:textId="3A5E62A8" w:rsidR="00BF6510" w:rsidRPr="00BF6510" w:rsidRDefault="00BF6510" w:rsidP="00037E24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Отдел автоматизации приема и обработки заявок компании ООО «Максбонус» является ключевым звеном, отвечающим за эффективное взаимодействие между клиентами и организацией. Структура и функции отдела могут быть следующими:</w:t>
      </w:r>
    </w:p>
    <w:p w14:paraId="5BE16158" w14:textId="64AFCF2D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Менеджер по приему заявок: Менеджеры по приему заявок отвечают за первичное общение с клиентами, получение и регистрацию заявок, а также предоставление информации о статусе заявок. Они также могут заниматься консультированием клиентов по продуктам и услугам компании.</w:t>
      </w:r>
    </w:p>
    <w:p w14:paraId="37C00DED" w14:textId="47ABDEF8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Специалист по обработке заявок: Специалисты по обработке заявок анализируют полученные заявки, определяют их приоритетность и распределяют их между другими сотрудниками отдела или другими подразделениями компании. Они также следят за выполнением заявок и контролируют сроки их исполнения.</w:t>
      </w:r>
    </w:p>
    <w:p w14:paraId="691F6773" w14:textId="27959FF8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Специалист по координации: Специалист по координации отвечает за организацию взаимодействия между сотрудниками отдела и другими подразделениями компании. Он также может участвовать в процессе принятия решений, связанных с обработкой и выполнением заявок.</w:t>
      </w:r>
    </w:p>
    <w:p w14:paraId="7E393B30" w14:textId="3226B8B3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Аналитик: Аналитик отвечает за сбор, анализ и интерпретацию данных о заявках, процессах и результате работы отдела. Он также предлагает рекомендации по оптимизации процессов и повышению эффективности работы отдела.</w:t>
      </w:r>
    </w:p>
    <w:p w14:paraId="4FE694D8" w14:textId="12886912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 xml:space="preserve">Специалист по поддержке и обучению: Специалист по поддержке и обучению проводит тренинги и обучение сотрудников отдела, помогает им </w:t>
      </w:r>
      <w:r w:rsidRPr="00BF6510">
        <w:rPr>
          <w:lang w:val="ru-RU"/>
        </w:rPr>
        <w:lastRenderedPageBreak/>
        <w:t>развивать профессиональные навыки и знания, а также оказывает техническую поддержку в случае возникновения вопросов или проблем.</w:t>
      </w:r>
    </w:p>
    <w:p w14:paraId="180065A0" w14:textId="22B75C05" w:rsidR="00BF6510" w:rsidRPr="00037E24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Руководитель отдела: Руководитель отдела координирует работу всех сотрудников, контролирует выполнение задач и сроки их исполнения, принимает решения о распределении ресурсов и приоритетах работы. Руководитель также отвечает за планирование и стратегическое развитие отдела, а также за коммуникацию с вышестоящим руководством компании и другими отделами.</w:t>
      </w:r>
    </w:p>
    <w:p w14:paraId="62476651" w14:textId="77777777" w:rsidR="00BF6510" w:rsidRPr="00BF6510" w:rsidRDefault="00BF6510" w:rsidP="00037E24">
      <w:pPr>
        <w:pStyle w:val="a5"/>
        <w:widowControl/>
        <w:numPr>
          <w:ilvl w:val="0"/>
          <w:numId w:val="21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ИТ-специалист: ИТ-специалист отвечает за техническую поддержку и обслуживание автоматизированной системы приема и обработки заявок. Он также участвует в разработке и оптимизации системы, обеспечивая ее надежность, безопасность и эффективность.</w:t>
      </w:r>
    </w:p>
    <w:p w14:paraId="25F02087" w14:textId="13326A72" w:rsidR="00BF6510" w:rsidRP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>В целом, отдел автоматизации приема и обработки заявок ООО «Максбонус» играет важную роль в обеспечении эффективной работы компании и удовлетворении потребностей клиентов. Создание и поддержание автоматизированной системы для приема и обработки заявок позволяет отделу сосредоточиться на основных задачах и улучшать качество предоставляемых услуг.</w:t>
      </w:r>
    </w:p>
    <w:p w14:paraId="4E9F276E" w14:textId="39587FFA" w:rsidR="00BF6510" w:rsidRP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>Основные функции отдела автоматизации приема и обработки заявок включают:</w:t>
      </w:r>
    </w:p>
    <w:p w14:paraId="4AB88CF0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Прием и регистрация заявок от клиентов.</w:t>
      </w:r>
    </w:p>
    <w:p w14:paraId="2503B532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Обработка и распределение заявок между сотрудниками и другими подразделениями.</w:t>
      </w:r>
    </w:p>
    <w:p w14:paraId="1A4B091F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Контроль исполнения заявок и сроков их выполнения.</w:t>
      </w:r>
    </w:p>
    <w:p w14:paraId="4BA9A874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Поддержание связи с клиентами и предоставление информации о статусе их заявок.</w:t>
      </w:r>
    </w:p>
    <w:p w14:paraId="46B03AD7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Анализ и оптимизация процессов обработки заявок.</w:t>
      </w:r>
    </w:p>
    <w:p w14:paraId="71CE15A1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lastRenderedPageBreak/>
        <w:t>Разработка, внедрение и поддержка автоматизированной системы для приема и обработки заявок.</w:t>
      </w:r>
    </w:p>
    <w:p w14:paraId="0A20C54A" w14:textId="77777777" w:rsidR="00BF6510" w:rsidRPr="00BF6510" w:rsidRDefault="00BF6510" w:rsidP="00037E24">
      <w:pPr>
        <w:pStyle w:val="a5"/>
        <w:widowControl/>
        <w:numPr>
          <w:ilvl w:val="0"/>
          <w:numId w:val="22"/>
        </w:numPr>
        <w:autoSpaceDE/>
        <w:autoSpaceDN/>
        <w:spacing w:after="160" w:line="360" w:lineRule="auto"/>
        <w:jc w:val="both"/>
        <w:rPr>
          <w:lang w:val="ru-RU"/>
        </w:rPr>
      </w:pPr>
      <w:r w:rsidRPr="00BF6510">
        <w:rPr>
          <w:lang w:val="ru-RU"/>
        </w:rPr>
        <w:t>Обучение и поддержка сотрудников отдела.</w:t>
      </w:r>
    </w:p>
    <w:p w14:paraId="59CD7438" w14:textId="32C3B765" w:rsidR="00BF6510" w:rsidRDefault="00BF6510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BF6510">
        <w:rPr>
          <w:lang w:val="ru-RU"/>
        </w:rPr>
        <w:t>Компетентный и эффективный отдел автоматизации приема и обработки заявок является важным фактором успеха компании ООО «Максбонус» и позволяет обеспечить высокий уровень обслуживания и удовлетворенности клиентов.</w:t>
      </w:r>
    </w:p>
    <w:p w14:paraId="6427D5A0" w14:textId="673B3AA8" w:rsidR="00BF6510" w:rsidRDefault="00BF6510" w:rsidP="00BF6510">
      <w:pPr>
        <w:widowControl/>
        <w:autoSpaceDE/>
        <w:autoSpaceDN/>
        <w:spacing w:after="160" w:line="259" w:lineRule="auto"/>
        <w:rPr>
          <w:lang w:val="ru-RU"/>
        </w:rPr>
      </w:pPr>
    </w:p>
    <w:p w14:paraId="09BAA1A6" w14:textId="2D181128" w:rsidR="00BF6510" w:rsidRDefault="00BF6510" w:rsidP="00BF6510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t xml:space="preserve">3.2 </w:t>
      </w:r>
      <w:r w:rsidRPr="00281813">
        <w:rPr>
          <w:lang w:val="ru-RU"/>
        </w:rPr>
        <w:t>Анализ потребностей отдела</w:t>
      </w:r>
    </w:p>
    <w:p w14:paraId="0F56EB99" w14:textId="77777777" w:rsidR="00037E24" w:rsidRDefault="00037E24" w:rsidP="00BF6510">
      <w:pPr>
        <w:widowControl/>
        <w:autoSpaceDE/>
        <w:autoSpaceDN/>
        <w:spacing w:after="160" w:line="259" w:lineRule="auto"/>
        <w:rPr>
          <w:lang w:val="ru-RU"/>
        </w:rPr>
      </w:pPr>
    </w:p>
    <w:p w14:paraId="504DB5B4" w14:textId="697FB0BF" w:rsidR="00037E24" w:rsidRPr="00037E24" w:rsidRDefault="00037E2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037E24">
        <w:rPr>
          <w:lang w:val="ru-RU"/>
        </w:rPr>
        <w:t>Проведение анализа потребностей отдела автоматизации приема и обработки заявок компании ООО «</w:t>
      </w:r>
      <w:r>
        <w:rPr>
          <w:lang w:val="ru-RU"/>
        </w:rPr>
        <w:t>Максбонус</w:t>
      </w:r>
      <w:r w:rsidRPr="00037E24">
        <w:rPr>
          <w:lang w:val="ru-RU"/>
        </w:rPr>
        <w:t>» является важным этапом разработки и внедрения автоматизированной системы. Анализ потребностей позволяет выявить ключевые проблемы и требования отдела, которые должны быть учтены при разработке системы. Вот некоторые основные аспекты, которые следует проанализировать:</w:t>
      </w:r>
    </w:p>
    <w:p w14:paraId="56D72060" w14:textId="765B4E9D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Объем и типы заявок: Определение количества и видов заявок, которые обрабатывает отдел, поможет определить масштаб системы и функциональные требования к ней. Это также позволит определить возможные узкие места и оптимизировать процессы обработки заявок.</w:t>
      </w:r>
    </w:p>
    <w:p w14:paraId="60748A8A" w14:textId="27E3D599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Роли и обязанности сотрудников: Изучение ролей и обязанностей сотрудников отдела позволит определить, какие функции и возможности должны быть доступны для разных пользователей системы. Это также поможет определить, какие процессы должны быть автоматизированы, и какие должны остаться под контролем сотрудников.</w:t>
      </w:r>
    </w:p>
    <w:p w14:paraId="2D959291" w14:textId="6A860C19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 xml:space="preserve">Интеграция с другими системами: Анализ потребностей в интеграции с другими используемыми в компании системами, такими как CRM, ERP, </w:t>
      </w:r>
      <w:r w:rsidRPr="00037E24">
        <w:rPr>
          <w:lang w:val="ru-RU"/>
        </w:rPr>
        <w:lastRenderedPageBreak/>
        <w:t>или документооборот, позволит определить необходимые интерфейсы и форматы обмена данными между системами.</w:t>
      </w:r>
    </w:p>
    <w:p w14:paraId="3D5DC593" w14:textId="338AF9CB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Безопасность и доступ к данным: Оценка требований к безопасности и контролю доступа к данным поможет определить, какие меры защиты должны быть реализованы для обеспечения надежной и безопасной работы системы.</w:t>
      </w:r>
    </w:p>
    <w:p w14:paraId="07D10ADB" w14:textId="759DAAFF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Требования к отчетности и аналитике: Определение потребностей отдела в аналитике и отчетности позволит определить, какие инструменты и функции анализа данных должны быть включены в систему, и какие данные должны быть собраны и хранены для создания отчетов.</w:t>
      </w:r>
    </w:p>
    <w:p w14:paraId="29039F83" w14:textId="757F9540" w:rsidR="00037E24" w:rsidRPr="00037E24" w:rsidRDefault="00037E24" w:rsidP="00037E24">
      <w:pPr>
        <w:pStyle w:val="a5"/>
        <w:widowControl/>
        <w:numPr>
          <w:ilvl w:val="0"/>
          <w:numId w:val="23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Требования к обучению и поддержке: Оценка потребностей сотрудников отдела в обучении и поддержке использования автоматизированной системы поможет определить, какие материалы и инструкции должны быть разработаны для обучения, и какая поддержка должна быть предоставлена пользователям.</w:t>
      </w:r>
    </w:p>
    <w:p w14:paraId="1D9CB70E" w14:textId="0D2DB226" w:rsidR="00037E24" w:rsidRPr="00037E24" w:rsidRDefault="00037E2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037E24">
        <w:rPr>
          <w:lang w:val="ru-RU"/>
        </w:rPr>
        <w:t>Проведение тщательного анализа потребностей отдела автоматизации приема и обработки заявок компании ООО «</w:t>
      </w:r>
      <w:r>
        <w:rPr>
          <w:lang w:val="ru-RU"/>
        </w:rPr>
        <w:t>Максбонус</w:t>
      </w:r>
      <w:r w:rsidRPr="00037E24">
        <w:rPr>
          <w:lang w:val="ru-RU"/>
        </w:rPr>
        <w:t>» позволит разработать эффективное и гибкое решение, которое удовлетворит требования отдела и обеспечит улучшение его работы. При анализе потребностей следует учитывать не только текущие требования, но и возможное будущее развитие компании и отдела, чтобы система могла масштабироваться и адаптироваться к изменяющимся условиям.</w:t>
      </w:r>
    </w:p>
    <w:p w14:paraId="65A984A8" w14:textId="5D1858B2" w:rsidR="00037E24" w:rsidRDefault="00037E2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037E24">
        <w:rPr>
          <w:lang w:val="ru-RU"/>
        </w:rPr>
        <w:t xml:space="preserve">После проведения анализа потребностей отдела автоматизации приема и обработки заявок и определения основных требований к системе, следующим шагом будет разработка технического задания и выбор подходящих технологий для реализации автоматизированной системы. Важно выбирать проверенные и </w:t>
      </w:r>
      <w:r w:rsidRPr="00037E24">
        <w:rPr>
          <w:lang w:val="ru-RU"/>
        </w:rPr>
        <w:lastRenderedPageBreak/>
        <w:t>надежные технологии, которые обеспечат стабильную работу системы и возможность ее развития в будущем.</w:t>
      </w:r>
    </w:p>
    <w:p w14:paraId="0A0F8EB1" w14:textId="61914238" w:rsidR="00037E24" w:rsidRDefault="00037E24" w:rsidP="00037E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</w:p>
    <w:p w14:paraId="1CA65435" w14:textId="561AD710" w:rsidR="00037E24" w:rsidDel="0080678F" w:rsidRDefault="00037E24" w:rsidP="00037E24">
      <w:pPr>
        <w:widowControl/>
        <w:autoSpaceDE/>
        <w:autoSpaceDN/>
        <w:spacing w:after="160" w:line="360" w:lineRule="auto"/>
        <w:ind w:firstLine="720"/>
        <w:jc w:val="both"/>
        <w:rPr>
          <w:del w:id="56" w:author="Юрий Маглинец" w:date="2023-04-04T16:59:00Z"/>
          <w:lang w:val="ru-RU"/>
        </w:rPr>
      </w:pPr>
      <w:commentRangeStart w:id="57"/>
      <w:del w:id="58" w:author="Юрий Маглинец" w:date="2023-04-04T16:59:00Z">
        <w:r w:rsidDel="0080678F">
          <w:rPr>
            <w:lang w:val="ru-RU"/>
          </w:rPr>
          <w:delText xml:space="preserve">3.3 </w:delText>
        </w:r>
        <w:r w:rsidRPr="00281813" w:rsidDel="0080678F">
          <w:rPr>
            <w:lang w:val="ru-RU"/>
          </w:rPr>
          <w:delText>Формализация процессов приема и обработки заявок</w:delText>
        </w:r>
        <w:commentRangeEnd w:id="57"/>
        <w:r w:rsidR="0045561B" w:rsidDel="0080678F">
          <w:rPr>
            <w:rStyle w:val="a8"/>
          </w:rPr>
          <w:commentReference w:id="57"/>
        </w:r>
      </w:del>
    </w:p>
    <w:p w14:paraId="27BEB67B" w14:textId="5B451526" w:rsidR="00037E24" w:rsidRPr="00037E24" w:rsidRDefault="00037E24" w:rsidP="00037E24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Формализация процессов приема и обработки заявок в отделе автоматизации компании ООО «</w:t>
      </w:r>
      <w:r>
        <w:rPr>
          <w:lang w:val="ru-RU"/>
        </w:rPr>
        <w:t>Максбонус</w:t>
      </w:r>
      <w:r w:rsidRPr="00037E24">
        <w:rPr>
          <w:lang w:val="ru-RU"/>
        </w:rPr>
        <w:t>» предполагает создание четких и структурированных процедур, которые будут использоваться сотрудниками для выполнения своих задач. Формализация этих процессов позволяет обеспечить эффективность, снизить вероятность ошибок и упростить автоматизацию. Вот основные этапы формализации процессов:</w:t>
      </w:r>
    </w:p>
    <w:p w14:paraId="5FEDD20A" w14:textId="2B7A59A3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Определение основных этапов обработки заявок: выделите ключевые этапы, которые включают прием, регистрацию, обработку, распределение, исполнение и закрытие заявок.</w:t>
      </w:r>
    </w:p>
    <w:p w14:paraId="259F7B80" w14:textId="371A35BF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Разработка процедур для каждого этапа: Создайте детализированные инструкции для выполнения каждого этапа процесса обработки заявок. Определите критерии и порядок выполнения задач, а также ответственных сотрудников.</w:t>
      </w:r>
    </w:p>
    <w:p w14:paraId="409D9CB0" w14:textId="5BD0841E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Определение параметров заявок: установите основные атрибуты, которые будут использоваться для хранения информации о заявках, такие как идентификатор, дата создания, статус, тип, приоритет, срок исполнения, контактные данные клиента и дополнительные поля, необходимые для обработки заявок.</w:t>
      </w:r>
    </w:p>
    <w:p w14:paraId="46309BF3" w14:textId="0B74B503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Разработка правил распределения заявок: определите критерии и механизмы распределения заявок между сотрудниками отдела или другими подразделениями компании. Это может включать автоматическое распределение на основе навыков, нагрузки или приоритетов заявок.</w:t>
      </w:r>
    </w:p>
    <w:p w14:paraId="51DB8B06" w14:textId="15D35739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lastRenderedPageBreak/>
        <w:t>Установление критериев и процедур контроля качества: определите стандарты качества для обработки заявок и разработайте процедуры для контроля их соблюдения. Это может включать регулярные проверки выполненных заявок, анализ причин возникновения ошибок и корректирующие меры для их устранения.</w:t>
      </w:r>
    </w:p>
    <w:p w14:paraId="6E714589" w14:textId="77777777" w:rsidR="00037E24" w:rsidRPr="00037E24" w:rsidRDefault="00037E24" w:rsidP="00037E24">
      <w:pPr>
        <w:widowControl/>
        <w:autoSpaceDE/>
        <w:autoSpaceDN/>
        <w:spacing w:after="160" w:line="360" w:lineRule="auto"/>
        <w:jc w:val="both"/>
        <w:rPr>
          <w:lang w:val="ru-RU"/>
        </w:rPr>
      </w:pPr>
    </w:p>
    <w:p w14:paraId="3FEEB55D" w14:textId="68937A66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Создание механизмов отслеживания и анализа процессов: разработайте методы сбора данных о процессах обработки заявок, их продолжительности, эффективности и других параметрах, которые позволят проводить анализ и оптимизацию процессов.</w:t>
      </w:r>
    </w:p>
    <w:p w14:paraId="4996EAD4" w14:textId="18DDC89E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Документирование процессов: зафиксируйте все процедуры и правила в виде документации, которая будет доступна для сотрудников отдела. Документация должна быть понятной, структурированной и актуализированной. Это позволит сотрудникам легко ознакомиться с процессами, обучиться им и соблюдать требования.</w:t>
      </w:r>
    </w:p>
    <w:p w14:paraId="61EE850A" w14:textId="2647503C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Обучение сотрудников: проведите обучение сотрудников отдела по новым формализованным процессам. Обучение должно быть комплексным и включать теоретическую часть, практические упражнения и постоянную поддержку в освоении новых процедур.</w:t>
      </w:r>
    </w:p>
    <w:p w14:paraId="4AD7150A" w14:textId="7CCB8201" w:rsidR="00037E24" w:rsidRP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Внедрение и мониторинг: внедрите формализованные процессы в рабочую практику отдела и регулярно контролируйте их выполнение. Собирайте обратную связь от сотрудников и клиентов для определения возможных улучшений и корректировки процессов.</w:t>
      </w:r>
    </w:p>
    <w:p w14:paraId="384EF753" w14:textId="70486622" w:rsidR="00037E24" w:rsidRDefault="00037E24" w:rsidP="00037E24">
      <w:pPr>
        <w:pStyle w:val="a5"/>
        <w:widowControl/>
        <w:numPr>
          <w:ilvl w:val="0"/>
          <w:numId w:val="24"/>
        </w:numPr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t>Постоянное совершенствование: проводите периодический анализ процессов обработки заявок с целью выявления возможных улучшений и оптимизации. Реализуйте внесенные изменения и обновляйте документацию, обучайте сотрудников и мониторьте результаты.</w:t>
      </w:r>
    </w:p>
    <w:p w14:paraId="24831B04" w14:textId="0AFF2D7C" w:rsidR="00D625C8" w:rsidRDefault="00037E24" w:rsidP="00037E24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 w:rsidRPr="00037E24">
        <w:rPr>
          <w:lang w:val="ru-RU"/>
        </w:rPr>
        <w:lastRenderedPageBreak/>
        <w:t>Формализация процессов приема и обработки заявок в отделе автоматизации компании ООО «</w:t>
      </w:r>
      <w:r>
        <w:rPr>
          <w:lang w:val="ru-RU"/>
        </w:rPr>
        <w:t>Максбонус</w:t>
      </w:r>
      <w:r w:rsidRPr="00037E24">
        <w:rPr>
          <w:lang w:val="ru-RU"/>
        </w:rPr>
        <w:t>» позволит улучшить эффективность работы отдела, упростить автоматизацию процессов и обеспечить более высокий уровень удовлетворенности клиентов. Кроме того, это облегчит разработку и внедрение автоматизированной системы приема и обработки заявок, так как процессы будут четко структурированы и документированы.</w:t>
      </w:r>
    </w:p>
    <w:p w14:paraId="7A80B094" w14:textId="77777777" w:rsidR="00D625C8" w:rsidRDefault="00D625C8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90C6158" w14:textId="318057D5" w:rsidR="00037E24" w:rsidRDefault="00D625C8" w:rsidP="00D625C8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lastRenderedPageBreak/>
        <w:t>Тут глава 4</w:t>
      </w:r>
    </w:p>
    <w:p w14:paraId="23B655CE" w14:textId="1FA39852" w:rsidR="00D625C8" w:rsidRPr="00037E24" w:rsidRDefault="00D625C8" w:rsidP="00D625C8">
      <w:pPr>
        <w:widowControl/>
        <w:autoSpaceDE/>
        <w:autoSpaceDN/>
        <w:spacing w:after="160" w:line="360" w:lineRule="auto"/>
        <w:jc w:val="both"/>
        <w:rPr>
          <w:lang w:val="ru-RU"/>
        </w:rPr>
      </w:pPr>
      <w:commentRangeStart w:id="59"/>
      <w:r>
        <w:rPr>
          <w:lang w:val="ru-RU"/>
        </w:rPr>
        <w:t xml:space="preserve">4.1 </w:t>
      </w:r>
      <w:r w:rsidRPr="00281813">
        <w:rPr>
          <w:lang w:val="ru-RU"/>
        </w:rPr>
        <w:t>Проектирование базы данных</w:t>
      </w:r>
      <w:commentRangeEnd w:id="59"/>
      <w:r w:rsidR="0080678F">
        <w:rPr>
          <w:rStyle w:val="a8"/>
        </w:rPr>
        <w:commentReference w:id="59"/>
      </w:r>
    </w:p>
    <w:p w14:paraId="1F0C758B" w14:textId="6DAD0569" w:rsidR="00037E24" w:rsidRPr="00D625C8" w:rsidRDefault="00D625C8" w:rsidP="00651E6C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D625C8">
        <w:rPr>
          <w:lang w:val="ru-RU"/>
        </w:rPr>
        <w:t>Проектирование базы данных для автоматизации приема и обработки заявок отделом компании ООО «</w:t>
      </w:r>
      <w:r>
        <w:rPr>
          <w:lang w:val="ru-RU"/>
        </w:rPr>
        <w:t>Максбонус</w:t>
      </w:r>
      <w:r w:rsidRPr="00D625C8">
        <w:rPr>
          <w:lang w:val="ru-RU"/>
        </w:rPr>
        <w:t xml:space="preserve">» включает определение таблиц, полей, связей между ними, а также разработку схемы базы данных. В данном случае, используется база данных </w:t>
      </w:r>
      <w:proofErr w:type="spellStart"/>
      <w:proofErr w:type="gramStart"/>
      <w:r w:rsidRPr="00D625C8">
        <w:rPr>
          <w:lang w:val="ru-RU"/>
        </w:rPr>
        <w:t>PostgreSQL</w:t>
      </w:r>
      <w:proofErr w:type="spellEnd"/>
      <w:r w:rsidRPr="0045561B">
        <w:rPr>
          <w:lang w:val="ru-RU"/>
        </w:rPr>
        <w:t>[</w:t>
      </w:r>
      <w:proofErr w:type="gramEnd"/>
      <w:r w:rsidRPr="0045561B">
        <w:rPr>
          <w:lang w:val="ru-RU"/>
        </w:rPr>
        <w:t>1]</w:t>
      </w:r>
      <w:r w:rsidRPr="00D625C8">
        <w:rPr>
          <w:lang w:val="ru-RU"/>
        </w:rPr>
        <w:t>. Рассмотрим основные таблицы и их поля:</w:t>
      </w:r>
    </w:p>
    <w:p w14:paraId="080D974C" w14:textId="0EB8D026" w:rsidR="00B64984" w:rsidRPr="00B64984" w:rsidRDefault="00B64984" w:rsidP="00651E6C">
      <w:pPr>
        <w:pStyle w:val="a5"/>
        <w:widowControl/>
        <w:numPr>
          <w:ilvl w:val="0"/>
          <w:numId w:val="26"/>
        </w:numPr>
        <w:autoSpaceDE/>
        <w:autoSpaceDN/>
        <w:spacing w:after="160" w:line="360" w:lineRule="auto"/>
      </w:pPr>
      <w:r>
        <w:rPr>
          <w:lang w:val="ru-RU"/>
        </w:rPr>
        <w:t>Таблица «</w:t>
      </w:r>
      <w:r>
        <w:t>board</w:t>
      </w:r>
      <w:r>
        <w:rPr>
          <w:lang w:val="ru-RU"/>
        </w:rPr>
        <w:t>»</w:t>
      </w:r>
    </w:p>
    <w:p w14:paraId="631604A4" w14:textId="204F364E" w:rsidR="00B64984" w:rsidRPr="00B64984" w:rsidRDefault="00B64984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 xml:space="preserve">id </w:t>
      </w:r>
      <w:r w:rsidRPr="00B64984">
        <w:t xml:space="preserve">(INTEGER PRIMARY KEY) – </w:t>
      </w:r>
      <w:proofErr w:type="spellStart"/>
      <w:r w:rsidRPr="00B64984">
        <w:t>идентификатор</w:t>
      </w:r>
      <w:proofErr w:type="spellEnd"/>
      <w:r w:rsidRPr="00B64984">
        <w:t xml:space="preserve"> </w:t>
      </w:r>
      <w:r>
        <w:rPr>
          <w:lang w:val="ru-RU"/>
        </w:rPr>
        <w:t>доски</w:t>
      </w:r>
    </w:p>
    <w:p w14:paraId="5E6F0639" w14:textId="0C252ADF" w:rsidR="00B64984" w:rsidRPr="0045561B" w:rsidRDefault="00B64984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  <w:rPr>
          <w:lang w:val="ru-RU"/>
        </w:rPr>
      </w:pPr>
      <w:proofErr w:type="spellStart"/>
      <w:r>
        <w:t>userid</w:t>
      </w:r>
      <w:proofErr w:type="spellEnd"/>
      <w:r w:rsidRPr="0045561B">
        <w:rPr>
          <w:lang w:val="ru-RU"/>
        </w:rPr>
        <w:t xml:space="preserve"> (</w:t>
      </w:r>
      <w:r w:rsidRPr="00B64984">
        <w:t>INTEGER</w:t>
      </w:r>
      <w:r w:rsidRPr="0045561B">
        <w:rPr>
          <w:lang w:val="ru-RU"/>
        </w:rPr>
        <w:t xml:space="preserve">, </w:t>
      </w:r>
      <w:r w:rsidRPr="00B64984">
        <w:t>FOREIGN</w:t>
      </w:r>
      <w:r w:rsidRPr="0045561B">
        <w:rPr>
          <w:lang w:val="ru-RU"/>
        </w:rPr>
        <w:t xml:space="preserve"> </w:t>
      </w:r>
      <w:r w:rsidRPr="00B64984">
        <w:t>KEY</w:t>
      </w:r>
      <w:r w:rsidRPr="0045561B">
        <w:rPr>
          <w:lang w:val="ru-RU"/>
        </w:rPr>
        <w:t xml:space="preserve">)– идентификатор </w:t>
      </w:r>
      <w:r>
        <w:rPr>
          <w:lang w:val="ru-RU"/>
        </w:rPr>
        <w:t>пользователя</w:t>
      </w:r>
    </w:p>
    <w:p w14:paraId="19E3228F" w14:textId="09F17019" w:rsidR="00B64984" w:rsidRPr="00B64984" w:rsidRDefault="00B64984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>title (</w:t>
      </w:r>
      <w:r w:rsidR="00651E6C">
        <w:t>TEXT)</w:t>
      </w:r>
      <w:r>
        <w:t xml:space="preserve"> – </w:t>
      </w:r>
      <w:r>
        <w:rPr>
          <w:lang w:val="ru-RU"/>
        </w:rPr>
        <w:t xml:space="preserve">заголовок доски </w:t>
      </w:r>
    </w:p>
    <w:p w14:paraId="6593500A" w14:textId="0192FF3E" w:rsidR="00B64984" w:rsidRDefault="00B64984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  <w:rPr>
          <w:lang w:val="ru-RU"/>
        </w:rPr>
      </w:pPr>
      <w:r>
        <w:t>description</w:t>
      </w:r>
      <w:r w:rsidRPr="00B64984">
        <w:rPr>
          <w:lang w:val="ru-RU"/>
        </w:rPr>
        <w:t xml:space="preserve"> (</w:t>
      </w:r>
      <w:r w:rsidR="00651E6C">
        <w:rPr>
          <w:lang w:val="ru-RU"/>
        </w:rPr>
        <w:t>TEXT)</w:t>
      </w:r>
      <w:r w:rsidRPr="00B64984">
        <w:rPr>
          <w:lang w:val="ru-RU"/>
        </w:rPr>
        <w:t xml:space="preserve"> – </w:t>
      </w:r>
      <w:r>
        <w:rPr>
          <w:lang w:val="ru-RU"/>
        </w:rPr>
        <w:t>Описание доски</w:t>
      </w:r>
    </w:p>
    <w:p w14:paraId="39641FE9" w14:textId="77777777" w:rsidR="00B64984" w:rsidRPr="00B64984" w:rsidRDefault="00B64984" w:rsidP="00651E6C">
      <w:pPr>
        <w:pStyle w:val="a5"/>
        <w:widowControl/>
        <w:autoSpaceDE/>
        <w:autoSpaceDN/>
        <w:spacing w:after="160" w:line="360" w:lineRule="auto"/>
        <w:rPr>
          <w:lang w:val="ru-RU"/>
        </w:rPr>
      </w:pPr>
    </w:p>
    <w:p w14:paraId="7BD24B3F" w14:textId="2C875B23" w:rsidR="00B64984" w:rsidRPr="00A20CF8" w:rsidRDefault="001F16FA" w:rsidP="001F16FA">
      <w:pPr>
        <w:widowControl/>
        <w:autoSpaceDE/>
        <w:autoSpaceDN/>
        <w:spacing w:after="160" w:line="360" w:lineRule="auto"/>
        <w:jc w:val="center"/>
      </w:pPr>
      <w:r w:rsidRPr="001F16FA">
        <w:rPr>
          <w:noProof/>
          <w:lang w:val="ru-RU"/>
        </w:rPr>
        <w:drawing>
          <wp:inline distT="0" distB="0" distL="0" distR="0" wp14:anchorId="6E015F08" wp14:editId="45A7BAC1">
            <wp:extent cx="1743318" cy="181952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0CF8">
        <w:t xml:space="preserve"> </w:t>
      </w:r>
    </w:p>
    <w:p w14:paraId="2CDA7FB0" w14:textId="4CD17760" w:rsidR="00B64984" w:rsidRDefault="00B64984" w:rsidP="00651E6C">
      <w:pPr>
        <w:widowControl/>
        <w:autoSpaceDE/>
        <w:autoSpaceDN/>
        <w:spacing w:after="160" w:line="360" w:lineRule="auto"/>
        <w:jc w:val="center"/>
      </w:pPr>
      <w:r>
        <w:rPr>
          <w:lang w:val="ru-RU"/>
        </w:rPr>
        <w:t xml:space="preserve">Рисунок 1 – созданная </w:t>
      </w:r>
      <w:r w:rsidR="00F30503">
        <w:rPr>
          <w:lang w:val="ru-RU"/>
        </w:rPr>
        <w:t xml:space="preserve">таблица </w:t>
      </w:r>
      <w:r w:rsidR="00F30503">
        <w:t>board</w:t>
      </w:r>
    </w:p>
    <w:p w14:paraId="3CA240AC" w14:textId="5143A54D" w:rsidR="00F30503" w:rsidRPr="00F30503" w:rsidRDefault="00F30503" w:rsidP="00651E6C">
      <w:pPr>
        <w:pStyle w:val="a5"/>
        <w:widowControl/>
        <w:numPr>
          <w:ilvl w:val="0"/>
          <w:numId w:val="26"/>
        </w:numPr>
        <w:autoSpaceDE/>
        <w:autoSpaceDN/>
        <w:spacing w:after="160" w:line="360" w:lineRule="auto"/>
      </w:pPr>
      <w:r>
        <w:rPr>
          <w:lang w:val="ru-RU"/>
        </w:rPr>
        <w:t>Таблица «</w:t>
      </w:r>
      <w:r>
        <w:t>reason</w:t>
      </w:r>
      <w:r>
        <w:rPr>
          <w:lang w:val="ru-RU"/>
        </w:rPr>
        <w:t>»</w:t>
      </w:r>
    </w:p>
    <w:p w14:paraId="2B296167" w14:textId="0BDEAAAC" w:rsidR="00F30503" w:rsidRDefault="00F30503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  <w:rPr>
          <w:lang w:val="ru-RU"/>
        </w:rPr>
      </w:pPr>
      <w:r>
        <w:t>id</w:t>
      </w:r>
      <w:r w:rsidRPr="00F30503">
        <w:rPr>
          <w:lang w:val="ru-RU"/>
        </w:rPr>
        <w:t xml:space="preserve"> (</w:t>
      </w:r>
      <w:r w:rsidRPr="00B64984">
        <w:t>INTEGER</w:t>
      </w:r>
      <w:r w:rsidRPr="00F30503">
        <w:rPr>
          <w:lang w:val="ru-RU"/>
        </w:rPr>
        <w:t xml:space="preserve"> </w:t>
      </w:r>
      <w:r w:rsidRPr="00B64984">
        <w:t>PRIMARY</w:t>
      </w:r>
      <w:r w:rsidRPr="00F30503">
        <w:rPr>
          <w:lang w:val="ru-RU"/>
        </w:rPr>
        <w:t xml:space="preserve"> </w:t>
      </w:r>
      <w:r w:rsidRPr="00B64984">
        <w:t>KEY</w:t>
      </w:r>
      <w:r w:rsidRPr="00F30503">
        <w:rPr>
          <w:lang w:val="ru-RU"/>
        </w:rPr>
        <w:t xml:space="preserve">) – </w:t>
      </w:r>
      <w:r>
        <w:rPr>
          <w:lang w:val="ru-RU"/>
        </w:rPr>
        <w:t>идентификатор</w:t>
      </w:r>
      <w:r w:rsidRPr="00F30503">
        <w:rPr>
          <w:lang w:val="ru-RU"/>
        </w:rPr>
        <w:t xml:space="preserve"> </w:t>
      </w:r>
      <w:r>
        <w:rPr>
          <w:lang w:val="ru-RU"/>
        </w:rPr>
        <w:t>причины обращения</w:t>
      </w:r>
    </w:p>
    <w:p w14:paraId="21DC0A3B" w14:textId="39D889C2" w:rsidR="00F30503" w:rsidRDefault="00F30503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  <w:rPr>
          <w:lang w:val="ru-RU"/>
        </w:rPr>
      </w:pPr>
      <w:proofErr w:type="spellStart"/>
      <w:r>
        <w:t>nameReason</w:t>
      </w:r>
      <w:proofErr w:type="spellEnd"/>
      <w:r w:rsidRPr="00651E6C">
        <w:rPr>
          <w:lang w:val="ru-RU"/>
        </w:rPr>
        <w:t xml:space="preserve"> (</w:t>
      </w:r>
      <w:r w:rsidR="00651E6C">
        <w:t>TEXT</w:t>
      </w:r>
      <w:r w:rsidR="00651E6C" w:rsidRPr="00651E6C">
        <w:rPr>
          <w:lang w:val="ru-RU"/>
        </w:rPr>
        <w:t>)</w:t>
      </w:r>
      <w:r w:rsidRPr="00651E6C">
        <w:rPr>
          <w:lang w:val="ru-RU"/>
        </w:rPr>
        <w:t xml:space="preserve"> – </w:t>
      </w:r>
      <w:r>
        <w:rPr>
          <w:lang w:val="ru-RU"/>
        </w:rPr>
        <w:t>название причины обращения</w:t>
      </w:r>
    </w:p>
    <w:p w14:paraId="79B2F0D7" w14:textId="2A1AF7AA" w:rsidR="009C691F" w:rsidRDefault="00F30503" w:rsidP="001F16FA">
      <w:pPr>
        <w:pStyle w:val="a5"/>
        <w:widowControl/>
        <w:autoSpaceDE/>
        <w:autoSpaceDN/>
        <w:spacing w:after="160" w:line="360" w:lineRule="auto"/>
        <w:jc w:val="center"/>
        <w:rPr>
          <w:lang w:val="ru-RU"/>
        </w:rPr>
      </w:pPr>
      <w:r w:rsidRPr="00F30503">
        <w:rPr>
          <w:noProof/>
          <w:lang w:val="ru-RU"/>
        </w:rPr>
        <w:lastRenderedPageBreak/>
        <w:drawing>
          <wp:inline distT="0" distB="0" distL="0" distR="0" wp14:anchorId="19CA8CD8" wp14:editId="0A89F717">
            <wp:extent cx="2076740" cy="1505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F86A" w14:textId="77777777" w:rsidR="001F16FA" w:rsidRPr="001F16FA" w:rsidRDefault="001F16FA" w:rsidP="001F16FA">
      <w:pPr>
        <w:pStyle w:val="a5"/>
        <w:widowControl/>
        <w:autoSpaceDE/>
        <w:autoSpaceDN/>
        <w:spacing w:after="160" w:line="360" w:lineRule="auto"/>
        <w:jc w:val="center"/>
        <w:rPr>
          <w:lang w:val="ru-RU"/>
        </w:rPr>
      </w:pPr>
    </w:p>
    <w:p w14:paraId="6A228968" w14:textId="115F16A9" w:rsidR="009C691F" w:rsidRDefault="009C691F" w:rsidP="00651E6C">
      <w:pPr>
        <w:pStyle w:val="a5"/>
        <w:widowControl/>
        <w:autoSpaceDE/>
        <w:autoSpaceDN/>
        <w:spacing w:after="160" w:line="360" w:lineRule="auto"/>
        <w:jc w:val="center"/>
      </w:pPr>
      <w:r>
        <w:rPr>
          <w:lang w:val="ru-RU"/>
        </w:rPr>
        <w:t xml:space="preserve">Рисунок 2 – созданная таблица </w:t>
      </w:r>
      <w:r>
        <w:t>reason</w:t>
      </w:r>
    </w:p>
    <w:p w14:paraId="07F51E80" w14:textId="1FF522C2" w:rsidR="009C691F" w:rsidRPr="009C691F" w:rsidRDefault="009C691F" w:rsidP="00651E6C">
      <w:pPr>
        <w:pStyle w:val="a5"/>
        <w:widowControl/>
        <w:numPr>
          <w:ilvl w:val="0"/>
          <w:numId w:val="26"/>
        </w:numPr>
        <w:autoSpaceDE/>
        <w:autoSpaceDN/>
        <w:spacing w:after="160" w:line="360" w:lineRule="auto"/>
      </w:pPr>
      <w:r>
        <w:rPr>
          <w:lang w:val="ru-RU"/>
        </w:rPr>
        <w:t>Таблица «</w:t>
      </w:r>
      <w:r>
        <w:t>status</w:t>
      </w:r>
      <w:r>
        <w:rPr>
          <w:lang w:val="ru-RU"/>
        </w:rPr>
        <w:t>»</w:t>
      </w:r>
    </w:p>
    <w:p w14:paraId="1304AE00" w14:textId="7A269E47" w:rsidR="009C691F" w:rsidRPr="009C691F" w:rsidRDefault="009C691F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  <w:rPr>
          <w:lang w:val="ru-RU"/>
        </w:rPr>
      </w:pPr>
      <w:r>
        <w:t>id</w:t>
      </w:r>
      <w:r w:rsidRPr="009C691F">
        <w:rPr>
          <w:lang w:val="ru-RU"/>
        </w:rPr>
        <w:t xml:space="preserve"> (</w:t>
      </w:r>
      <w:r w:rsidRPr="00B64984">
        <w:t>INTEGER</w:t>
      </w:r>
      <w:r w:rsidRPr="009C691F">
        <w:rPr>
          <w:lang w:val="ru-RU"/>
        </w:rPr>
        <w:t xml:space="preserve"> </w:t>
      </w:r>
      <w:r w:rsidRPr="00B64984">
        <w:t>PRIMARY</w:t>
      </w:r>
      <w:r w:rsidRPr="009C691F">
        <w:rPr>
          <w:lang w:val="ru-RU"/>
        </w:rPr>
        <w:t xml:space="preserve"> </w:t>
      </w:r>
      <w:r w:rsidRPr="00B64984">
        <w:t>KEY</w:t>
      </w:r>
      <w:r w:rsidRPr="009C691F">
        <w:rPr>
          <w:lang w:val="ru-RU"/>
        </w:rPr>
        <w:t>) – идентификатор причины обращения</w:t>
      </w:r>
    </w:p>
    <w:p w14:paraId="50B8D682" w14:textId="32B4F464" w:rsidR="009C691F" w:rsidRDefault="009C691F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  <w:rPr>
          <w:lang w:val="ru-RU"/>
        </w:rPr>
      </w:pPr>
      <w:proofErr w:type="spellStart"/>
      <w:r>
        <w:t>nameStatus</w:t>
      </w:r>
      <w:proofErr w:type="spellEnd"/>
      <w:r w:rsidRPr="009C691F">
        <w:rPr>
          <w:lang w:val="ru-RU"/>
        </w:rPr>
        <w:t xml:space="preserve"> (</w:t>
      </w:r>
      <w:r w:rsidR="00651E6C">
        <w:t>TEXT)</w:t>
      </w:r>
      <w:r w:rsidRPr="009C691F">
        <w:rPr>
          <w:lang w:val="ru-RU"/>
        </w:rPr>
        <w:t xml:space="preserve"> – название </w:t>
      </w:r>
      <w:r>
        <w:rPr>
          <w:lang w:val="ru-RU"/>
        </w:rPr>
        <w:t>статуса</w:t>
      </w:r>
    </w:p>
    <w:p w14:paraId="58FA8AFF" w14:textId="1EB34A9B" w:rsidR="009C691F" w:rsidRDefault="009C691F" w:rsidP="00651E6C">
      <w:pPr>
        <w:pStyle w:val="a5"/>
        <w:widowControl/>
        <w:autoSpaceDE/>
        <w:autoSpaceDN/>
        <w:spacing w:after="160" w:line="360" w:lineRule="auto"/>
        <w:rPr>
          <w:lang w:val="ru-RU"/>
        </w:rPr>
      </w:pPr>
    </w:p>
    <w:p w14:paraId="5F41DA59" w14:textId="28980611" w:rsidR="009C691F" w:rsidRDefault="009C691F" w:rsidP="00651E6C">
      <w:pPr>
        <w:pStyle w:val="a5"/>
        <w:widowControl/>
        <w:autoSpaceDE/>
        <w:autoSpaceDN/>
        <w:spacing w:after="160" w:line="360" w:lineRule="auto"/>
        <w:jc w:val="center"/>
        <w:rPr>
          <w:lang w:val="ru-RU"/>
        </w:rPr>
      </w:pPr>
      <w:r w:rsidRPr="009C691F">
        <w:rPr>
          <w:noProof/>
          <w:lang w:val="ru-RU"/>
        </w:rPr>
        <w:drawing>
          <wp:inline distT="0" distB="0" distL="0" distR="0" wp14:anchorId="22A26ECF" wp14:editId="4C81BF63">
            <wp:extent cx="1991003" cy="148610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907E" w14:textId="4E0D1534" w:rsidR="009C691F" w:rsidRDefault="009C691F" w:rsidP="00651E6C">
      <w:pPr>
        <w:pStyle w:val="a5"/>
        <w:widowControl/>
        <w:autoSpaceDE/>
        <w:autoSpaceDN/>
        <w:spacing w:after="160" w:line="360" w:lineRule="auto"/>
        <w:jc w:val="center"/>
        <w:rPr>
          <w:lang w:val="ru-RU"/>
        </w:rPr>
      </w:pPr>
    </w:p>
    <w:p w14:paraId="66F3473A" w14:textId="3DA99FF2" w:rsidR="009C691F" w:rsidRPr="00DA6313" w:rsidRDefault="009C691F" w:rsidP="00651E6C">
      <w:pPr>
        <w:pStyle w:val="a5"/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 xml:space="preserve">Рисунок 3 – созданная таблица </w:t>
      </w:r>
      <w:r>
        <w:t>status</w:t>
      </w:r>
    </w:p>
    <w:p w14:paraId="67A76946" w14:textId="77777777" w:rsidR="009C691F" w:rsidRDefault="009C691F" w:rsidP="00651E6C">
      <w:pPr>
        <w:pStyle w:val="a5"/>
        <w:widowControl/>
        <w:autoSpaceDE/>
        <w:autoSpaceDN/>
        <w:spacing w:after="160" w:line="360" w:lineRule="auto"/>
        <w:rPr>
          <w:lang w:val="ru-RU"/>
        </w:rPr>
      </w:pPr>
    </w:p>
    <w:p w14:paraId="22D765CA" w14:textId="4D5E4826" w:rsidR="009C691F" w:rsidRPr="00DA6313" w:rsidRDefault="00DA6313" w:rsidP="00651E6C">
      <w:pPr>
        <w:pStyle w:val="a5"/>
        <w:widowControl/>
        <w:numPr>
          <w:ilvl w:val="0"/>
          <w:numId w:val="26"/>
        </w:numPr>
        <w:autoSpaceDE/>
        <w:autoSpaceDN/>
        <w:spacing w:after="160" w:line="360" w:lineRule="auto"/>
      </w:pPr>
      <w:r>
        <w:rPr>
          <w:lang w:val="ru-RU"/>
        </w:rPr>
        <w:t>Таблица «</w:t>
      </w:r>
      <w:r>
        <w:t>task</w:t>
      </w:r>
      <w:r>
        <w:rPr>
          <w:lang w:val="ru-RU"/>
        </w:rPr>
        <w:t>»</w:t>
      </w:r>
    </w:p>
    <w:p w14:paraId="3502B8E4" w14:textId="4A3925AB" w:rsidR="00DA6313" w:rsidRPr="00A71B41" w:rsidRDefault="00DA6313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>id</w:t>
      </w:r>
      <w:r w:rsidR="00A71B41" w:rsidRPr="00A71B41">
        <w:t xml:space="preserve"> (</w:t>
      </w:r>
      <w:r w:rsidR="00A71B41" w:rsidRPr="00B64984">
        <w:t>INTEGER</w:t>
      </w:r>
      <w:r w:rsidR="00A71B41" w:rsidRPr="00A71B41">
        <w:t xml:space="preserve"> </w:t>
      </w:r>
      <w:r w:rsidR="00A71B41" w:rsidRPr="00B64984">
        <w:t>PRIMARY</w:t>
      </w:r>
      <w:r w:rsidR="00A71B41" w:rsidRPr="00A71B41">
        <w:t xml:space="preserve"> </w:t>
      </w:r>
      <w:proofErr w:type="gramStart"/>
      <w:r w:rsidR="00A71B41" w:rsidRPr="00B64984">
        <w:t>KEY</w:t>
      </w:r>
      <w:r w:rsidR="00A71B41" w:rsidRPr="00A71B41">
        <w:t>)  –</w:t>
      </w:r>
      <w:proofErr w:type="gramEnd"/>
      <w:r w:rsidR="00A71B41" w:rsidRPr="00A71B41">
        <w:t xml:space="preserve"> </w:t>
      </w:r>
      <w:r w:rsidR="00A71B41" w:rsidRPr="009C691F">
        <w:rPr>
          <w:lang w:val="ru-RU"/>
        </w:rPr>
        <w:t>идентификатор</w:t>
      </w:r>
      <w:r w:rsidR="00A71B41" w:rsidRPr="00A71B41">
        <w:t xml:space="preserve"> </w:t>
      </w:r>
      <w:r w:rsidR="00A71B41">
        <w:rPr>
          <w:lang w:val="ru-RU"/>
        </w:rPr>
        <w:t>задачи</w:t>
      </w:r>
    </w:p>
    <w:p w14:paraId="2721CE63" w14:textId="07E12FAE" w:rsidR="00DA6313" w:rsidRDefault="00DA6313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>title</w:t>
      </w:r>
      <w:r w:rsidR="00A71B41">
        <w:rPr>
          <w:lang w:val="ru-RU"/>
        </w:rPr>
        <w:t xml:space="preserve"> </w:t>
      </w:r>
      <w:r w:rsidR="00A71B41">
        <w:t>(</w:t>
      </w:r>
      <w:r w:rsidR="00651E6C">
        <w:t>TEXT)</w:t>
      </w:r>
      <w:r w:rsidR="00A71B41">
        <w:t xml:space="preserve"> – </w:t>
      </w:r>
      <w:r w:rsidR="00A71B41">
        <w:rPr>
          <w:lang w:val="ru-RU"/>
        </w:rPr>
        <w:t>описание задачи</w:t>
      </w:r>
    </w:p>
    <w:p w14:paraId="2D400AF3" w14:textId="304B0CDC" w:rsidR="00DA6313" w:rsidRPr="00BD58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  <w:rPr>
          <w:lang w:val="ru-RU"/>
        </w:rPr>
      </w:pPr>
      <w:proofErr w:type="spellStart"/>
      <w:r>
        <w:t>userid</w:t>
      </w:r>
      <w:proofErr w:type="spellEnd"/>
      <w:r w:rsidRPr="00BD5841">
        <w:rPr>
          <w:lang w:val="ru-RU"/>
        </w:rPr>
        <w:t xml:space="preserve"> (</w:t>
      </w:r>
      <w:r w:rsidRPr="00B64984">
        <w:t>INTEGER</w:t>
      </w:r>
      <w:r w:rsidRPr="00BD5841">
        <w:rPr>
          <w:lang w:val="ru-RU"/>
        </w:rPr>
        <w:t xml:space="preserve">, </w:t>
      </w:r>
      <w:r w:rsidRPr="00B64984">
        <w:t>FOREIGN</w:t>
      </w:r>
      <w:r w:rsidRPr="00BD5841">
        <w:rPr>
          <w:lang w:val="ru-RU"/>
        </w:rPr>
        <w:t xml:space="preserve"> </w:t>
      </w:r>
      <w:r w:rsidRPr="00B64984">
        <w:t>KEY</w:t>
      </w:r>
      <w:r w:rsidRPr="00BD5841">
        <w:rPr>
          <w:lang w:val="ru-RU"/>
        </w:rPr>
        <w:t>)</w:t>
      </w:r>
      <w:r>
        <w:rPr>
          <w:lang w:val="ru-RU"/>
        </w:rPr>
        <w:t xml:space="preserve"> </w:t>
      </w:r>
      <w:r w:rsidRPr="00BD5841">
        <w:rPr>
          <w:lang w:val="ru-RU"/>
        </w:rPr>
        <w:t xml:space="preserve">– идентификатор </w:t>
      </w:r>
      <w:r>
        <w:rPr>
          <w:lang w:val="ru-RU"/>
        </w:rPr>
        <w:t>пользователя</w:t>
      </w:r>
    </w:p>
    <w:p w14:paraId="1FEDF628" w14:textId="399F3969" w:rsidR="00A71B41" w:rsidRP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  <w:rPr>
          <w:lang w:val="ru-RU"/>
        </w:rPr>
      </w:pPr>
      <w:proofErr w:type="spellStart"/>
      <w:r>
        <w:t>reasonid</w:t>
      </w:r>
      <w:proofErr w:type="spellEnd"/>
      <w:r w:rsidRPr="00A71B41">
        <w:rPr>
          <w:lang w:val="ru-RU"/>
        </w:rPr>
        <w:t xml:space="preserve"> (</w:t>
      </w:r>
      <w:r w:rsidRPr="00B64984">
        <w:t>INTEGER</w:t>
      </w:r>
      <w:r w:rsidRPr="00A71B41">
        <w:rPr>
          <w:lang w:val="ru-RU"/>
        </w:rPr>
        <w:t xml:space="preserve">, </w:t>
      </w:r>
      <w:r w:rsidRPr="00B64984">
        <w:t>FOREIGN</w:t>
      </w:r>
      <w:r w:rsidRPr="00A71B41">
        <w:rPr>
          <w:lang w:val="ru-RU"/>
        </w:rPr>
        <w:t xml:space="preserve"> </w:t>
      </w:r>
      <w:r w:rsidRPr="00B64984">
        <w:t>KEY</w:t>
      </w:r>
      <w:r w:rsidRPr="00A71B41">
        <w:rPr>
          <w:lang w:val="ru-RU"/>
        </w:rPr>
        <w:t xml:space="preserve">) – идентификатор </w:t>
      </w:r>
      <w:r>
        <w:rPr>
          <w:lang w:val="ru-RU"/>
        </w:rPr>
        <w:t>причины</w:t>
      </w:r>
      <w:r w:rsidRPr="00A71B41">
        <w:rPr>
          <w:lang w:val="ru-RU"/>
        </w:rPr>
        <w:t xml:space="preserve"> </w:t>
      </w:r>
      <w:r>
        <w:rPr>
          <w:lang w:val="ru-RU"/>
        </w:rPr>
        <w:t>обращения</w:t>
      </w:r>
    </w:p>
    <w:p w14:paraId="25E31CDA" w14:textId="58D4317E" w:rsidR="00A71B41" w:rsidRP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proofErr w:type="spellStart"/>
      <w:r>
        <w:t>boardid</w:t>
      </w:r>
      <w:proofErr w:type="spellEnd"/>
      <w:r w:rsidRPr="00A71B41">
        <w:t xml:space="preserve"> (</w:t>
      </w:r>
      <w:r w:rsidRPr="00B64984">
        <w:t>INTEGER</w:t>
      </w:r>
      <w:r w:rsidRPr="00A71B41">
        <w:t xml:space="preserve">, </w:t>
      </w:r>
      <w:r w:rsidRPr="00B64984">
        <w:t>FOREIGN</w:t>
      </w:r>
      <w:r w:rsidRPr="00A71B41">
        <w:t xml:space="preserve"> </w:t>
      </w:r>
      <w:r w:rsidRPr="00B64984">
        <w:t>KEY</w:t>
      </w:r>
      <w:r w:rsidRPr="00A71B41">
        <w:t xml:space="preserve">) – </w:t>
      </w:r>
      <w:r w:rsidRPr="00A71B41">
        <w:rPr>
          <w:lang w:val="ru-RU"/>
        </w:rPr>
        <w:t>идентификатор</w:t>
      </w:r>
      <w:r w:rsidRPr="00A71B41">
        <w:t xml:space="preserve"> </w:t>
      </w:r>
      <w:r>
        <w:rPr>
          <w:lang w:val="ru-RU"/>
        </w:rPr>
        <w:t>доски</w:t>
      </w:r>
    </w:p>
    <w:p w14:paraId="38C45356" w14:textId="0781E159" w:rsid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proofErr w:type="spellStart"/>
      <w:r>
        <w:t>statusid</w:t>
      </w:r>
      <w:proofErr w:type="spellEnd"/>
      <w:r w:rsidRPr="00A71B41">
        <w:t xml:space="preserve"> (</w:t>
      </w:r>
      <w:r w:rsidRPr="00B64984">
        <w:t>INTEGER</w:t>
      </w:r>
      <w:r w:rsidRPr="00A71B41">
        <w:t xml:space="preserve">, </w:t>
      </w:r>
      <w:r w:rsidRPr="00B64984">
        <w:t>FOREIGN</w:t>
      </w:r>
      <w:r w:rsidRPr="00A71B41">
        <w:t xml:space="preserve"> </w:t>
      </w:r>
      <w:r w:rsidRPr="00B64984">
        <w:t>KEY</w:t>
      </w:r>
      <w:r w:rsidRPr="00A71B41">
        <w:t xml:space="preserve">) – </w:t>
      </w:r>
      <w:r w:rsidRPr="00A71B41">
        <w:rPr>
          <w:lang w:val="ru-RU"/>
        </w:rPr>
        <w:t>идентификатор</w:t>
      </w:r>
      <w:r w:rsidRPr="00A71B41">
        <w:t xml:space="preserve"> </w:t>
      </w:r>
      <w:r>
        <w:rPr>
          <w:lang w:val="ru-RU"/>
        </w:rPr>
        <w:t>статуса</w:t>
      </w:r>
    </w:p>
    <w:p w14:paraId="10A1C288" w14:textId="39924D14" w:rsid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>icon</w:t>
      </w:r>
      <w:r>
        <w:rPr>
          <w:lang w:val="ru-RU"/>
        </w:rPr>
        <w:t xml:space="preserve"> </w:t>
      </w:r>
      <w:r>
        <w:t>(</w:t>
      </w:r>
      <w:r w:rsidR="00651E6C">
        <w:t>TEXT)</w:t>
      </w:r>
      <w:r>
        <w:t xml:space="preserve"> –</w:t>
      </w:r>
      <w:r>
        <w:rPr>
          <w:lang w:val="ru-RU"/>
        </w:rPr>
        <w:t xml:space="preserve"> изображение задачи</w:t>
      </w:r>
    </w:p>
    <w:p w14:paraId="4B5F0E81" w14:textId="37A0FD32" w:rsid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lastRenderedPageBreak/>
        <w:t>phone</w:t>
      </w:r>
      <w:r>
        <w:rPr>
          <w:lang w:val="ru-RU"/>
        </w:rPr>
        <w:t xml:space="preserve"> </w:t>
      </w:r>
      <w:r>
        <w:t>(</w:t>
      </w:r>
      <w:r w:rsidRPr="00B64984">
        <w:t>VARCHAR (</w:t>
      </w:r>
      <w:r>
        <w:rPr>
          <w:lang w:val="ru-RU"/>
        </w:rPr>
        <w:t>10</w:t>
      </w:r>
      <w:r w:rsidRPr="00B64984">
        <w:t>)</w:t>
      </w:r>
      <w:r>
        <w:t>) –</w:t>
      </w:r>
      <w:r>
        <w:rPr>
          <w:lang w:val="ru-RU"/>
        </w:rPr>
        <w:t xml:space="preserve"> номер телефона</w:t>
      </w:r>
    </w:p>
    <w:p w14:paraId="7F532382" w14:textId="701151E6" w:rsid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>email</w:t>
      </w:r>
      <w:r>
        <w:rPr>
          <w:lang w:val="ru-RU"/>
        </w:rPr>
        <w:t xml:space="preserve"> </w:t>
      </w:r>
      <w:r>
        <w:t>(</w:t>
      </w:r>
      <w:r w:rsidR="00651E6C">
        <w:t>TEXT)</w:t>
      </w:r>
      <w:r>
        <w:t xml:space="preserve"> –</w:t>
      </w:r>
      <w:r>
        <w:rPr>
          <w:lang w:val="ru-RU"/>
        </w:rPr>
        <w:t xml:space="preserve"> почта</w:t>
      </w:r>
    </w:p>
    <w:p w14:paraId="251FCD71" w14:textId="04DDD1F8" w:rsidR="00A71B41" w:rsidRPr="00651E6C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proofErr w:type="spellStart"/>
      <w:r>
        <w:t>companyname</w:t>
      </w:r>
      <w:proofErr w:type="spellEnd"/>
      <w:r>
        <w:rPr>
          <w:lang w:val="ru-RU"/>
        </w:rPr>
        <w:t xml:space="preserve"> - </w:t>
      </w:r>
      <w:r>
        <w:t>(</w:t>
      </w:r>
      <w:r w:rsidR="00651E6C">
        <w:t>TEXT)</w:t>
      </w:r>
      <w:r>
        <w:t xml:space="preserve"> –</w:t>
      </w:r>
      <w:r>
        <w:rPr>
          <w:lang w:val="ru-RU"/>
        </w:rPr>
        <w:t xml:space="preserve"> название компании</w:t>
      </w:r>
    </w:p>
    <w:p w14:paraId="4CCCC074" w14:textId="77777777" w:rsidR="00651E6C" w:rsidRPr="00A71B41" w:rsidRDefault="00651E6C" w:rsidP="00651E6C">
      <w:pPr>
        <w:pStyle w:val="a5"/>
        <w:widowControl/>
        <w:autoSpaceDE/>
        <w:autoSpaceDN/>
        <w:spacing w:after="160" w:line="360" w:lineRule="auto"/>
      </w:pPr>
    </w:p>
    <w:p w14:paraId="3E6BB1D8" w14:textId="4EA02099" w:rsidR="00A71B41" w:rsidRDefault="00A71B41" w:rsidP="00651E6C">
      <w:pPr>
        <w:pStyle w:val="a5"/>
        <w:widowControl/>
        <w:autoSpaceDE/>
        <w:autoSpaceDN/>
        <w:spacing w:after="160" w:line="360" w:lineRule="auto"/>
        <w:jc w:val="center"/>
      </w:pPr>
      <w:r w:rsidRPr="00A71B41">
        <w:rPr>
          <w:noProof/>
        </w:rPr>
        <w:drawing>
          <wp:inline distT="0" distB="0" distL="0" distR="0" wp14:anchorId="2F3E9717" wp14:editId="0F371152">
            <wp:extent cx="2238687" cy="388674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F750E" w14:textId="1C0A945F" w:rsidR="00A71B41" w:rsidRDefault="00A71B41" w:rsidP="00651E6C">
      <w:pPr>
        <w:pStyle w:val="a5"/>
        <w:widowControl/>
        <w:autoSpaceDE/>
        <w:autoSpaceDN/>
        <w:spacing w:after="160" w:line="360" w:lineRule="auto"/>
        <w:jc w:val="center"/>
      </w:pPr>
    </w:p>
    <w:p w14:paraId="665B6C8F" w14:textId="620F4471" w:rsidR="00A71B41" w:rsidRDefault="00A71B41" w:rsidP="00651E6C">
      <w:pPr>
        <w:pStyle w:val="a5"/>
        <w:widowControl/>
        <w:autoSpaceDE/>
        <w:autoSpaceDN/>
        <w:spacing w:after="160" w:line="360" w:lineRule="auto"/>
        <w:jc w:val="center"/>
      </w:pPr>
      <w:r>
        <w:rPr>
          <w:lang w:val="ru-RU"/>
        </w:rPr>
        <w:t xml:space="preserve">Рисунок 4 – созданная таблица </w:t>
      </w:r>
      <w:r>
        <w:t>task</w:t>
      </w:r>
    </w:p>
    <w:p w14:paraId="00506D4A" w14:textId="11C3B956" w:rsidR="00A71B41" w:rsidRPr="00A71B41" w:rsidRDefault="00A71B41" w:rsidP="00651E6C">
      <w:pPr>
        <w:pStyle w:val="a5"/>
        <w:widowControl/>
        <w:numPr>
          <w:ilvl w:val="0"/>
          <w:numId w:val="26"/>
        </w:numPr>
        <w:autoSpaceDE/>
        <w:autoSpaceDN/>
        <w:spacing w:after="160" w:line="360" w:lineRule="auto"/>
      </w:pPr>
      <w:r>
        <w:rPr>
          <w:lang w:val="ru-RU"/>
        </w:rPr>
        <w:t>Таблица «</w:t>
      </w:r>
      <w:r w:rsidR="00651E6C">
        <w:t>u</w:t>
      </w:r>
      <w:r>
        <w:t>ser</w:t>
      </w:r>
      <w:r>
        <w:rPr>
          <w:lang w:val="ru-RU"/>
        </w:rPr>
        <w:t>»</w:t>
      </w:r>
    </w:p>
    <w:p w14:paraId="6847F233" w14:textId="33D67E52" w:rsidR="00A71B41" w:rsidRP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  <w:rPr>
          <w:lang w:val="ru-RU"/>
        </w:rPr>
      </w:pPr>
      <w:r>
        <w:t>id</w:t>
      </w:r>
      <w:r w:rsidRPr="00A71B41">
        <w:rPr>
          <w:lang w:val="ru-RU"/>
        </w:rPr>
        <w:t xml:space="preserve"> (</w:t>
      </w:r>
      <w:r w:rsidRPr="00B64984">
        <w:t>INTEGER</w:t>
      </w:r>
      <w:r w:rsidRPr="00A71B41">
        <w:rPr>
          <w:lang w:val="ru-RU"/>
        </w:rPr>
        <w:t xml:space="preserve"> </w:t>
      </w:r>
      <w:r w:rsidRPr="00B64984">
        <w:t>PRIMARY</w:t>
      </w:r>
      <w:r w:rsidRPr="00A71B41">
        <w:rPr>
          <w:lang w:val="ru-RU"/>
        </w:rPr>
        <w:t xml:space="preserve"> </w:t>
      </w:r>
      <w:r w:rsidRPr="00B64984">
        <w:t>KEY</w:t>
      </w:r>
      <w:r w:rsidRPr="00A71B41">
        <w:rPr>
          <w:lang w:val="ru-RU"/>
        </w:rPr>
        <w:t xml:space="preserve">) – идентификатор </w:t>
      </w:r>
      <w:r>
        <w:rPr>
          <w:lang w:val="ru-RU"/>
        </w:rPr>
        <w:t>пользователя</w:t>
      </w:r>
    </w:p>
    <w:p w14:paraId="2B238EA8" w14:textId="0FE9CF0A" w:rsidR="00A71B41" w:rsidRP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>login</w:t>
      </w:r>
      <w:r w:rsidRPr="00A71B41">
        <w:rPr>
          <w:lang w:val="ru-RU"/>
        </w:rPr>
        <w:t xml:space="preserve"> </w:t>
      </w:r>
      <w:r>
        <w:t>(</w:t>
      </w:r>
      <w:r w:rsidR="00651E6C">
        <w:t>TEXT)</w:t>
      </w:r>
      <w:r>
        <w:t xml:space="preserve"> – </w:t>
      </w:r>
      <w:r>
        <w:rPr>
          <w:lang w:val="ru-RU"/>
        </w:rPr>
        <w:t>логин пользователя</w:t>
      </w:r>
    </w:p>
    <w:p w14:paraId="277E7377" w14:textId="17185E85" w:rsidR="00A71B41" w:rsidRPr="00A71B41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>password (</w:t>
      </w:r>
      <w:r w:rsidR="00651E6C">
        <w:t>TEXT)</w:t>
      </w:r>
      <w:r>
        <w:t xml:space="preserve"> – </w:t>
      </w:r>
      <w:r>
        <w:rPr>
          <w:lang w:val="ru-RU"/>
        </w:rPr>
        <w:t>пароль пользователя</w:t>
      </w:r>
    </w:p>
    <w:p w14:paraId="3230DEE2" w14:textId="126A6647" w:rsidR="00A71B41" w:rsidRPr="00651E6C" w:rsidRDefault="00A71B41" w:rsidP="00651E6C">
      <w:pPr>
        <w:pStyle w:val="a5"/>
        <w:widowControl/>
        <w:numPr>
          <w:ilvl w:val="0"/>
          <w:numId w:val="27"/>
        </w:numPr>
        <w:autoSpaceDE/>
        <w:autoSpaceDN/>
        <w:spacing w:after="160" w:line="360" w:lineRule="auto"/>
      </w:pPr>
      <w:r>
        <w:t>FIO (</w:t>
      </w:r>
      <w:r w:rsidR="00651E6C">
        <w:t>TEXT)</w:t>
      </w:r>
      <w:r>
        <w:t xml:space="preserve"> – </w:t>
      </w:r>
      <w:r>
        <w:rPr>
          <w:lang w:val="ru-RU"/>
        </w:rPr>
        <w:t>ФИО пользователя</w:t>
      </w:r>
    </w:p>
    <w:p w14:paraId="7BCEAE5C" w14:textId="77777777" w:rsidR="00651E6C" w:rsidRPr="00651E6C" w:rsidRDefault="00651E6C" w:rsidP="00651E6C">
      <w:pPr>
        <w:pStyle w:val="a5"/>
        <w:widowControl/>
        <w:autoSpaceDE/>
        <w:autoSpaceDN/>
        <w:spacing w:after="160" w:line="360" w:lineRule="auto"/>
      </w:pPr>
    </w:p>
    <w:p w14:paraId="5A699FC3" w14:textId="6CF28EDB" w:rsidR="00651E6C" w:rsidRDefault="00651E6C" w:rsidP="00651E6C">
      <w:pPr>
        <w:pStyle w:val="a5"/>
        <w:widowControl/>
        <w:autoSpaceDE/>
        <w:autoSpaceDN/>
        <w:spacing w:after="160" w:line="360" w:lineRule="auto"/>
        <w:jc w:val="center"/>
      </w:pPr>
      <w:r w:rsidRPr="00651E6C">
        <w:rPr>
          <w:noProof/>
        </w:rPr>
        <w:lastRenderedPageBreak/>
        <w:drawing>
          <wp:inline distT="0" distB="0" distL="0" distR="0" wp14:anchorId="305F53D5" wp14:editId="541FD7FD">
            <wp:extent cx="2124371" cy="21338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AEE1" w14:textId="430401F2" w:rsidR="00A71B41" w:rsidRDefault="00A71B41" w:rsidP="00651E6C">
      <w:pPr>
        <w:pStyle w:val="a5"/>
        <w:widowControl/>
        <w:autoSpaceDE/>
        <w:autoSpaceDN/>
        <w:spacing w:after="160" w:line="360" w:lineRule="auto"/>
        <w:jc w:val="center"/>
      </w:pPr>
    </w:p>
    <w:p w14:paraId="0BCB8AF1" w14:textId="6600062B" w:rsidR="00651E6C" w:rsidRPr="00BD5841" w:rsidRDefault="00651E6C" w:rsidP="00651E6C">
      <w:pPr>
        <w:pStyle w:val="a5"/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 xml:space="preserve">Рисунок 5 – созданная таблица </w:t>
      </w:r>
      <w:r>
        <w:t>user</w:t>
      </w:r>
    </w:p>
    <w:p w14:paraId="1E69CC5A" w14:textId="7E231FF4" w:rsidR="00651E6C" w:rsidRDefault="00651E6C" w:rsidP="00147BB0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>
        <w:rPr>
          <w:lang w:val="ru-RU"/>
        </w:rPr>
        <w:tab/>
        <w:t>Связи между таблицами:</w:t>
      </w:r>
    </w:p>
    <w:p w14:paraId="2EBB351A" w14:textId="001149CD" w:rsidR="001F16FA" w:rsidRDefault="00651E6C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-  в таблице </w:t>
      </w:r>
      <w:r w:rsidR="001F16FA">
        <w:rPr>
          <w:lang w:val="ru-RU"/>
        </w:rPr>
        <w:t>«</w:t>
      </w:r>
      <w:r w:rsidR="001F16FA">
        <w:t>task</w:t>
      </w:r>
      <w:r w:rsidR="001F16FA">
        <w:rPr>
          <w:lang w:val="ru-RU"/>
        </w:rPr>
        <w:t>»</w:t>
      </w:r>
      <w:r w:rsidR="001F16FA" w:rsidRPr="001F16FA">
        <w:rPr>
          <w:lang w:val="ru-RU"/>
        </w:rPr>
        <w:t xml:space="preserve"> </w:t>
      </w:r>
      <w:r w:rsidR="001F16FA">
        <w:rPr>
          <w:lang w:val="ru-RU"/>
        </w:rPr>
        <w:t xml:space="preserve">поле </w:t>
      </w:r>
      <w:proofErr w:type="spellStart"/>
      <w:r w:rsidR="001F16FA">
        <w:t>userid</w:t>
      </w:r>
      <w:proofErr w:type="spellEnd"/>
      <w:r w:rsidR="001F16FA">
        <w:rPr>
          <w:lang w:val="ru-RU"/>
        </w:rPr>
        <w:t xml:space="preserve"> ссылается на поле </w:t>
      </w:r>
      <w:r w:rsidR="001F16FA">
        <w:t>id</w:t>
      </w:r>
      <w:r w:rsidR="001F16FA">
        <w:rPr>
          <w:lang w:val="ru-RU"/>
        </w:rPr>
        <w:t xml:space="preserve"> таблицы «</w:t>
      </w:r>
      <w:r w:rsidR="001F16FA">
        <w:t>user</w:t>
      </w:r>
      <w:r w:rsidR="001F16FA">
        <w:rPr>
          <w:lang w:val="ru-RU"/>
        </w:rPr>
        <w:t>»</w:t>
      </w:r>
      <w:r>
        <w:rPr>
          <w:lang w:val="ru-RU"/>
        </w:rPr>
        <w:t xml:space="preserve"> </w:t>
      </w:r>
      <w:r>
        <w:rPr>
          <w:lang w:val="ru-RU"/>
        </w:rPr>
        <w:tab/>
      </w:r>
    </w:p>
    <w:p w14:paraId="2A568C28" w14:textId="5F89B7AE" w:rsidR="001F16FA" w:rsidRDefault="001F16FA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>
        <w:rPr>
          <w:lang w:val="ru-RU"/>
        </w:rPr>
        <w:t>-  в таблице «</w:t>
      </w:r>
      <w:r>
        <w:t>task</w:t>
      </w:r>
      <w:r>
        <w:rPr>
          <w:lang w:val="ru-RU"/>
        </w:rPr>
        <w:t>»</w:t>
      </w:r>
      <w:r w:rsidRPr="001F16FA">
        <w:rPr>
          <w:lang w:val="ru-RU"/>
        </w:rPr>
        <w:t xml:space="preserve"> </w:t>
      </w:r>
      <w:r>
        <w:rPr>
          <w:lang w:val="ru-RU"/>
        </w:rPr>
        <w:t xml:space="preserve">поле </w:t>
      </w:r>
      <w:proofErr w:type="spellStart"/>
      <w:r>
        <w:t>reasonid</w:t>
      </w:r>
      <w:proofErr w:type="spellEnd"/>
      <w:r>
        <w:rPr>
          <w:lang w:val="ru-RU"/>
        </w:rPr>
        <w:t xml:space="preserve"> ссылается на поле </w:t>
      </w:r>
      <w:r>
        <w:t>id</w:t>
      </w:r>
      <w:r>
        <w:rPr>
          <w:lang w:val="ru-RU"/>
        </w:rPr>
        <w:t xml:space="preserve"> таблицы «</w:t>
      </w:r>
      <w:r>
        <w:t>reason</w:t>
      </w:r>
      <w:r>
        <w:rPr>
          <w:lang w:val="ru-RU"/>
        </w:rPr>
        <w:t xml:space="preserve">» </w:t>
      </w:r>
    </w:p>
    <w:p w14:paraId="0BD33F72" w14:textId="27FC9BB8" w:rsidR="001F16FA" w:rsidRDefault="001F16FA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>
        <w:rPr>
          <w:lang w:val="ru-RU"/>
        </w:rPr>
        <w:t>-  в таблице «</w:t>
      </w:r>
      <w:r>
        <w:t>task</w:t>
      </w:r>
      <w:r>
        <w:rPr>
          <w:lang w:val="ru-RU"/>
        </w:rPr>
        <w:t>»</w:t>
      </w:r>
      <w:r w:rsidRPr="001F16FA">
        <w:rPr>
          <w:lang w:val="ru-RU"/>
        </w:rPr>
        <w:t xml:space="preserve"> </w:t>
      </w:r>
      <w:r>
        <w:rPr>
          <w:lang w:val="ru-RU"/>
        </w:rPr>
        <w:t xml:space="preserve">поле </w:t>
      </w:r>
      <w:r>
        <w:t>board</w:t>
      </w:r>
      <w:r>
        <w:rPr>
          <w:lang w:val="ru-RU"/>
        </w:rPr>
        <w:t xml:space="preserve"> ссылается на поле</w:t>
      </w:r>
      <w:r w:rsidRPr="001F16FA">
        <w:rPr>
          <w:lang w:val="ru-RU"/>
        </w:rPr>
        <w:t xml:space="preserve"> </w:t>
      </w:r>
      <w:r>
        <w:t>id</w:t>
      </w:r>
      <w:r>
        <w:rPr>
          <w:lang w:val="ru-RU"/>
        </w:rPr>
        <w:t xml:space="preserve"> таблицы «</w:t>
      </w:r>
      <w:r>
        <w:t>board</w:t>
      </w:r>
      <w:r>
        <w:rPr>
          <w:lang w:val="ru-RU"/>
        </w:rPr>
        <w:t xml:space="preserve">» </w:t>
      </w:r>
    </w:p>
    <w:p w14:paraId="2A52F24A" w14:textId="59FD4659" w:rsidR="001F16FA" w:rsidRDefault="001F16FA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>
        <w:rPr>
          <w:lang w:val="ru-RU"/>
        </w:rPr>
        <w:t>-  в таблице «</w:t>
      </w:r>
      <w:r>
        <w:t>task</w:t>
      </w:r>
      <w:r>
        <w:rPr>
          <w:lang w:val="ru-RU"/>
        </w:rPr>
        <w:t>»</w:t>
      </w:r>
      <w:r w:rsidRPr="001F16FA">
        <w:rPr>
          <w:lang w:val="ru-RU"/>
        </w:rPr>
        <w:t xml:space="preserve"> </w:t>
      </w:r>
      <w:r>
        <w:rPr>
          <w:lang w:val="ru-RU"/>
        </w:rPr>
        <w:t xml:space="preserve">поле </w:t>
      </w:r>
      <w:r>
        <w:t>status</w:t>
      </w:r>
      <w:r w:rsidRPr="001F16FA">
        <w:rPr>
          <w:lang w:val="ru-RU"/>
        </w:rPr>
        <w:t xml:space="preserve"> </w:t>
      </w:r>
      <w:r>
        <w:rPr>
          <w:lang w:val="ru-RU"/>
        </w:rPr>
        <w:t>ссылается на поле</w:t>
      </w:r>
      <w:r w:rsidRPr="001F16FA">
        <w:rPr>
          <w:lang w:val="ru-RU"/>
        </w:rPr>
        <w:t xml:space="preserve"> </w:t>
      </w:r>
      <w:r>
        <w:t>id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таблицы  «</w:t>
      </w:r>
      <w:proofErr w:type="gramEnd"/>
      <w:r>
        <w:t>status</w:t>
      </w:r>
      <w:r>
        <w:rPr>
          <w:lang w:val="ru-RU"/>
        </w:rPr>
        <w:t>»</w:t>
      </w:r>
    </w:p>
    <w:p w14:paraId="64809DF2" w14:textId="34E158CF" w:rsidR="00A05D63" w:rsidRPr="00A05D63" w:rsidRDefault="00A05D63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A05D63">
        <w:rPr>
          <w:lang w:val="ru-RU"/>
        </w:rPr>
        <w:t xml:space="preserve">- </w:t>
      </w:r>
      <w:r>
        <w:rPr>
          <w:lang w:val="ru-RU"/>
        </w:rPr>
        <w:t>в таблице «</w:t>
      </w:r>
      <w:r>
        <w:t>board</w:t>
      </w:r>
      <w:r>
        <w:rPr>
          <w:lang w:val="ru-RU"/>
        </w:rPr>
        <w:t>»</w:t>
      </w:r>
      <w:r w:rsidRPr="00A05D63">
        <w:rPr>
          <w:lang w:val="ru-RU"/>
        </w:rPr>
        <w:t xml:space="preserve"> </w:t>
      </w:r>
      <w:r>
        <w:rPr>
          <w:lang w:val="ru-RU"/>
        </w:rPr>
        <w:t xml:space="preserve">поле </w:t>
      </w:r>
      <w:proofErr w:type="spellStart"/>
      <w:r>
        <w:t>userid</w:t>
      </w:r>
      <w:proofErr w:type="spellEnd"/>
      <w:r w:rsidRPr="00A05D63">
        <w:rPr>
          <w:lang w:val="ru-RU"/>
        </w:rPr>
        <w:t xml:space="preserve"> </w:t>
      </w:r>
      <w:r>
        <w:rPr>
          <w:lang w:val="ru-RU"/>
        </w:rPr>
        <w:t xml:space="preserve">ссылается на поле </w:t>
      </w:r>
      <w:r>
        <w:t>id</w:t>
      </w:r>
      <w:r w:rsidRPr="00A05D63">
        <w:rPr>
          <w:lang w:val="ru-RU"/>
        </w:rPr>
        <w:t xml:space="preserve"> </w:t>
      </w:r>
      <w:r>
        <w:rPr>
          <w:lang w:val="ru-RU"/>
        </w:rPr>
        <w:t>таблицы «</w:t>
      </w:r>
      <w:r>
        <w:t>user</w:t>
      </w:r>
      <w:r>
        <w:rPr>
          <w:lang w:val="ru-RU"/>
        </w:rPr>
        <w:t>»</w:t>
      </w:r>
    </w:p>
    <w:p w14:paraId="4E8D062A" w14:textId="122B762B" w:rsidR="00A05D63" w:rsidRPr="00A05D63" w:rsidRDefault="00A05D63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A05D63">
        <w:rPr>
          <w:lang w:val="ru-RU"/>
        </w:rPr>
        <w:t>Для обеспечения безопасности при работе с базой данных в автоматизации приема и обработки заявок отделом компании ООО «</w:t>
      </w:r>
      <w:r w:rsidR="00B728A9">
        <w:rPr>
          <w:lang w:val="ru-RU"/>
        </w:rPr>
        <w:t>Максбонус</w:t>
      </w:r>
      <w:r w:rsidRPr="00A05D63">
        <w:rPr>
          <w:lang w:val="ru-RU"/>
        </w:rPr>
        <w:t>», пароли пользователей хранятся в виде хеш-суммы, сгенерированной с использованием алгоритма SHA-256. Это является стандартной практикой и позволяет защитить пароли даже в случае утечки данных.</w:t>
      </w:r>
    </w:p>
    <w:p w14:paraId="0C29B589" w14:textId="57CB5705" w:rsidR="00A05D63" w:rsidRPr="00A05D63" w:rsidRDefault="00A05D63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A05D63">
        <w:rPr>
          <w:lang w:val="ru-RU"/>
        </w:rPr>
        <w:t xml:space="preserve">При создании нового пользователя или изменении пароля, вместо хранения пароля в открытом виде, система будет генерировать хеш-сумму с использованием алгоритма SHA-256 и сохранять этот </w:t>
      </w:r>
      <w:proofErr w:type="spellStart"/>
      <w:r w:rsidRPr="00A05D63">
        <w:rPr>
          <w:lang w:val="ru-RU"/>
        </w:rPr>
        <w:t>хеш</w:t>
      </w:r>
      <w:proofErr w:type="spellEnd"/>
      <w:r w:rsidRPr="00A05D63">
        <w:rPr>
          <w:lang w:val="ru-RU"/>
        </w:rPr>
        <w:t xml:space="preserve"> в поле "</w:t>
      </w:r>
      <w:proofErr w:type="spellStart"/>
      <w:r w:rsidRPr="00A05D63">
        <w:rPr>
          <w:lang w:val="ru-RU"/>
        </w:rPr>
        <w:t>password</w:t>
      </w:r>
      <w:proofErr w:type="spellEnd"/>
      <w:r w:rsidRPr="00A05D63">
        <w:rPr>
          <w:lang w:val="ru-RU"/>
        </w:rPr>
        <w:t>" таблицы "</w:t>
      </w:r>
      <w:proofErr w:type="spellStart"/>
      <w:r w:rsidRPr="00A05D63">
        <w:rPr>
          <w:lang w:val="ru-RU"/>
        </w:rPr>
        <w:t>user</w:t>
      </w:r>
      <w:proofErr w:type="spellEnd"/>
      <w:r w:rsidRPr="00A05D63">
        <w:rPr>
          <w:lang w:val="ru-RU"/>
        </w:rPr>
        <w:t xml:space="preserve">". При аутентификации пользователя, система также будет </w:t>
      </w:r>
      <w:r w:rsidRPr="00A05D63">
        <w:rPr>
          <w:lang w:val="ru-RU"/>
        </w:rPr>
        <w:lastRenderedPageBreak/>
        <w:t xml:space="preserve">генерировать хеш-сумму введенного пароля и сравнивать ее с </w:t>
      </w:r>
      <w:proofErr w:type="spellStart"/>
      <w:r w:rsidRPr="00A05D63">
        <w:rPr>
          <w:lang w:val="ru-RU"/>
        </w:rPr>
        <w:t>хешем</w:t>
      </w:r>
      <w:proofErr w:type="spellEnd"/>
      <w:r w:rsidRPr="00A05D63">
        <w:rPr>
          <w:lang w:val="ru-RU"/>
        </w:rPr>
        <w:t>, хранящимся в базе данных, чтобы определить, является ли пароль верным.</w:t>
      </w:r>
    </w:p>
    <w:p w14:paraId="1746EC9C" w14:textId="77777777" w:rsidR="00A05D63" w:rsidRDefault="00A05D63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A05D63">
        <w:rPr>
          <w:lang w:val="ru-RU"/>
        </w:rPr>
        <w:t>Для реализации этой функциональности, можно воспользоваться встроенными функциями и библиотеками языка программирования серверной части (Go) или использовать внешние пакеты, предоставляющие реализацию алгоритма SHA-256.</w:t>
      </w:r>
      <w:r>
        <w:rPr>
          <w:lang w:val="ru-RU"/>
        </w:rPr>
        <w:t xml:space="preserve"> </w:t>
      </w:r>
    </w:p>
    <w:p w14:paraId="703136ED" w14:textId="681FDEE7" w:rsidR="009C691F" w:rsidRDefault="00A05D63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A05D63">
        <w:rPr>
          <w:lang w:val="ru-RU"/>
        </w:rPr>
        <w:t>Для обеспечения безопасности хранения паролей пользователей, в проекте используется алгоритм SHA-256, который является рекомендованным стандартом безопасности, согласно NIST [</w:t>
      </w:r>
      <w:r>
        <w:rPr>
          <w:lang w:val="ru-RU"/>
        </w:rPr>
        <w:t>2</w:t>
      </w:r>
      <w:r w:rsidRPr="00A05D63">
        <w:rPr>
          <w:lang w:val="ru-RU"/>
        </w:rPr>
        <w:t xml:space="preserve">]. Реализация алгоритма SHA-256 для языка программирования Go представлена в пакете </w:t>
      </w:r>
      <w:proofErr w:type="spellStart"/>
      <w:r w:rsidRPr="00A05D63">
        <w:rPr>
          <w:lang w:val="ru-RU"/>
        </w:rPr>
        <w:t>crypto</w:t>
      </w:r>
      <w:proofErr w:type="spellEnd"/>
      <w:r w:rsidRPr="00A05D63">
        <w:rPr>
          <w:lang w:val="ru-RU"/>
        </w:rPr>
        <w:t xml:space="preserve">/sha256 [3]. Такой подход соответствует рекомендациям OWASP по безопасному хранению паролей </w:t>
      </w:r>
      <w:r w:rsidRPr="00BD5841">
        <w:rPr>
          <w:lang w:val="ru-RU"/>
        </w:rPr>
        <w:t>[4]</w:t>
      </w:r>
      <w:r w:rsidRPr="00A05D63">
        <w:rPr>
          <w:lang w:val="ru-RU"/>
        </w:rPr>
        <w:t xml:space="preserve">. При создании нового пользователя или изменении пароля, система генерирует хеш-сумму пароля с использованием алгоритма SHA-256 и сохраняет его в базе данных. В процессе аутентификации пользователя, система также генерирует хеш-сумму введенного пароля и сравнивает ее с хранящимся </w:t>
      </w:r>
      <w:proofErr w:type="spellStart"/>
      <w:r w:rsidRPr="00A05D63">
        <w:rPr>
          <w:lang w:val="ru-RU"/>
        </w:rPr>
        <w:t>хешем</w:t>
      </w:r>
      <w:proofErr w:type="spellEnd"/>
      <w:r w:rsidRPr="00A05D63">
        <w:rPr>
          <w:lang w:val="ru-RU"/>
        </w:rPr>
        <w:t xml:space="preserve"> для проверки соответствия пароля.</w:t>
      </w:r>
    </w:p>
    <w:p w14:paraId="29B728B3" w14:textId="29E43BFA" w:rsidR="00B728A9" w:rsidRDefault="00B728A9" w:rsidP="00B728A9">
      <w:pPr>
        <w:widowControl/>
        <w:autoSpaceDE/>
        <w:autoSpaceDN/>
        <w:spacing w:after="160" w:line="360" w:lineRule="auto"/>
        <w:rPr>
          <w:lang w:val="ru-RU"/>
        </w:rPr>
      </w:pPr>
    </w:p>
    <w:p w14:paraId="33DDB612" w14:textId="70A54C08" w:rsidR="00B728A9" w:rsidRPr="00F91A1E" w:rsidRDefault="00B728A9" w:rsidP="00B728A9">
      <w:pPr>
        <w:widowControl/>
        <w:autoSpaceDE/>
        <w:autoSpaceDN/>
        <w:spacing w:after="160" w:line="360" w:lineRule="auto"/>
        <w:rPr>
          <w:lang w:val="ru-RU"/>
        </w:rPr>
      </w:pPr>
      <w:commentRangeStart w:id="60"/>
      <w:r>
        <w:rPr>
          <w:lang w:val="ru-RU"/>
        </w:rPr>
        <w:t xml:space="preserve">4.2 </w:t>
      </w:r>
      <w:r w:rsidRPr="00B728A9">
        <w:rPr>
          <w:lang w:val="ru-RU"/>
        </w:rPr>
        <w:t>Разработка серверной части.</w:t>
      </w:r>
      <w:commentRangeEnd w:id="60"/>
      <w:r w:rsidR="0080678F">
        <w:rPr>
          <w:rStyle w:val="a8"/>
        </w:rPr>
        <w:commentReference w:id="60"/>
      </w:r>
    </w:p>
    <w:p w14:paraId="33A14CE4" w14:textId="4A5A8960" w:rsidR="00F91A1E" w:rsidRPr="00F91A1E" w:rsidRDefault="00F91A1E" w:rsidP="00147BB0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 w:rsidRPr="00F91A1E">
        <w:rPr>
          <w:lang w:val="ru-RU"/>
        </w:rPr>
        <w:t>Разработка серверной части системы автоматизации приема и обработки заявок отделом компании ООО «</w:t>
      </w:r>
      <w:r>
        <w:rPr>
          <w:lang w:val="ru-RU"/>
        </w:rPr>
        <w:t>Максбонус</w:t>
      </w:r>
      <w:r w:rsidRPr="00F91A1E">
        <w:rPr>
          <w:lang w:val="ru-RU"/>
        </w:rPr>
        <w:t xml:space="preserve">» включает использование языка программирования Go и ряда </w:t>
      </w:r>
      <w:del w:id="61" w:author="Юрий Маглинец" w:date="2023-04-04T17:06:00Z">
        <w:r w:rsidRPr="00F91A1E" w:rsidDel="00CF52A4">
          <w:rPr>
            <w:lang w:val="ru-RU"/>
          </w:rPr>
          <w:delText xml:space="preserve">популярных </w:delText>
        </w:r>
      </w:del>
      <w:r w:rsidRPr="00F91A1E">
        <w:rPr>
          <w:lang w:val="ru-RU"/>
        </w:rPr>
        <w:t>библиотек и технологий для обеспечения производительности, безопасности и удобства разработки. В частности, сервер будет использовать следующие компоненты:</w:t>
      </w:r>
    </w:p>
    <w:p w14:paraId="4682A997" w14:textId="3F375747" w:rsidR="00F91A1E" w:rsidRPr="00F91A1E" w:rsidRDefault="00F91A1E" w:rsidP="00147BB0">
      <w:pPr>
        <w:pStyle w:val="a5"/>
        <w:widowControl/>
        <w:numPr>
          <w:ilvl w:val="0"/>
          <w:numId w:val="29"/>
        </w:numPr>
        <w:autoSpaceDE/>
        <w:autoSpaceDN/>
        <w:spacing w:after="160" w:line="360" w:lineRule="auto"/>
        <w:jc w:val="both"/>
        <w:rPr>
          <w:lang w:val="ru-RU"/>
        </w:rPr>
      </w:pPr>
      <w:proofErr w:type="spellStart"/>
      <w:r w:rsidRPr="00F91A1E">
        <w:rPr>
          <w:lang w:val="ru-RU"/>
        </w:rPr>
        <w:t>Gin</w:t>
      </w:r>
      <w:proofErr w:type="spellEnd"/>
      <w:r w:rsidRPr="00F91A1E">
        <w:rPr>
          <w:lang w:val="ru-RU"/>
        </w:rPr>
        <w:t xml:space="preserve">: это высокопроизводительный HTTP-фреймворк для Go, который </w:t>
      </w:r>
      <w:del w:id="62" w:author="Юрий Маглинец" w:date="2023-04-04T17:01:00Z">
        <w:r w:rsidRPr="00F91A1E" w:rsidDel="0080678F">
          <w:rPr>
            <w:lang w:val="ru-RU"/>
          </w:rPr>
          <w:delText xml:space="preserve">облегчает </w:delText>
        </w:r>
      </w:del>
      <w:r w:rsidRPr="00F91A1E">
        <w:rPr>
          <w:lang w:val="ru-RU"/>
        </w:rPr>
        <w:t xml:space="preserve">создание и обработку HTTP-запросов, управление </w:t>
      </w:r>
      <w:proofErr w:type="spellStart"/>
      <w:r w:rsidRPr="00F91A1E">
        <w:rPr>
          <w:lang w:val="ru-RU"/>
        </w:rPr>
        <w:t>роутингом</w:t>
      </w:r>
      <w:proofErr w:type="spellEnd"/>
      <w:r w:rsidRPr="00F91A1E">
        <w:rPr>
          <w:lang w:val="ru-RU"/>
        </w:rPr>
        <w:t xml:space="preserve"> и </w:t>
      </w:r>
      <w:proofErr w:type="spellStart"/>
      <w:r w:rsidRPr="00F91A1E">
        <w:rPr>
          <w:lang w:val="ru-RU"/>
        </w:rPr>
        <w:lastRenderedPageBreak/>
        <w:t>мидлварами</w:t>
      </w:r>
      <w:proofErr w:type="spellEnd"/>
      <w:r w:rsidRPr="00F91A1E">
        <w:rPr>
          <w:lang w:val="ru-RU"/>
        </w:rPr>
        <w:t xml:space="preserve">. </w:t>
      </w:r>
      <w:proofErr w:type="spellStart"/>
      <w:r w:rsidRPr="00F91A1E">
        <w:rPr>
          <w:lang w:val="ru-RU"/>
        </w:rPr>
        <w:t>Gin</w:t>
      </w:r>
      <w:proofErr w:type="spellEnd"/>
      <w:r w:rsidRPr="00F91A1E">
        <w:rPr>
          <w:lang w:val="ru-RU"/>
        </w:rPr>
        <w:t xml:space="preserve"> позволяет </w:t>
      </w:r>
      <w:del w:id="63" w:author="Юрий Маглинец" w:date="2023-04-04T17:01:00Z">
        <w:r w:rsidRPr="00F91A1E" w:rsidDel="0080678F">
          <w:rPr>
            <w:lang w:val="ru-RU"/>
          </w:rPr>
          <w:delText xml:space="preserve">быстро </w:delText>
        </w:r>
      </w:del>
      <w:r w:rsidRPr="00F91A1E">
        <w:rPr>
          <w:lang w:val="ru-RU"/>
        </w:rPr>
        <w:t xml:space="preserve">и </w:t>
      </w:r>
      <w:del w:id="64" w:author="Юрий Маглинец" w:date="2023-04-04T17:01:00Z">
        <w:r w:rsidRPr="00F91A1E" w:rsidDel="0080678F">
          <w:rPr>
            <w:lang w:val="ru-RU"/>
          </w:rPr>
          <w:delText xml:space="preserve">легко </w:delText>
        </w:r>
      </w:del>
      <w:r w:rsidRPr="00F91A1E">
        <w:rPr>
          <w:lang w:val="ru-RU"/>
        </w:rPr>
        <w:t xml:space="preserve">создавать </w:t>
      </w:r>
      <w:proofErr w:type="spellStart"/>
      <w:r w:rsidRPr="00F91A1E">
        <w:rPr>
          <w:lang w:val="ru-RU"/>
        </w:rPr>
        <w:t>RESTful</w:t>
      </w:r>
      <w:proofErr w:type="spellEnd"/>
      <w:r w:rsidRPr="00F91A1E">
        <w:rPr>
          <w:lang w:val="ru-RU"/>
        </w:rPr>
        <w:t xml:space="preserve"> API для обработки запросов от клиентской части системы.</w:t>
      </w:r>
    </w:p>
    <w:p w14:paraId="241851A2" w14:textId="491C2346" w:rsidR="00F91A1E" w:rsidRPr="00F91A1E" w:rsidRDefault="00F91A1E" w:rsidP="00147BB0">
      <w:pPr>
        <w:pStyle w:val="a5"/>
        <w:widowControl/>
        <w:numPr>
          <w:ilvl w:val="0"/>
          <w:numId w:val="29"/>
        </w:numPr>
        <w:autoSpaceDE/>
        <w:autoSpaceDN/>
        <w:spacing w:after="160" w:line="360" w:lineRule="auto"/>
        <w:jc w:val="both"/>
        <w:rPr>
          <w:lang w:val="ru-RU"/>
        </w:rPr>
      </w:pPr>
      <w:r w:rsidRPr="00F91A1E">
        <w:rPr>
          <w:lang w:val="ru-RU"/>
        </w:rPr>
        <w:t xml:space="preserve">DI </w:t>
      </w:r>
      <w:proofErr w:type="spellStart"/>
      <w:r w:rsidRPr="00F91A1E">
        <w:rPr>
          <w:lang w:val="ru-RU"/>
        </w:rPr>
        <w:t>Container</w:t>
      </w:r>
      <w:proofErr w:type="spellEnd"/>
      <w:r w:rsidRPr="00F91A1E">
        <w:rPr>
          <w:lang w:val="ru-RU"/>
        </w:rPr>
        <w:t xml:space="preserve">: </w:t>
      </w:r>
      <w:proofErr w:type="spellStart"/>
      <w:r w:rsidRPr="00F91A1E">
        <w:rPr>
          <w:lang w:val="ru-RU"/>
        </w:rPr>
        <w:t>Dependency</w:t>
      </w:r>
      <w:proofErr w:type="spellEnd"/>
      <w:r w:rsidRPr="00F91A1E">
        <w:rPr>
          <w:lang w:val="ru-RU"/>
        </w:rPr>
        <w:t xml:space="preserve"> </w:t>
      </w:r>
      <w:proofErr w:type="spellStart"/>
      <w:r w:rsidRPr="00F91A1E">
        <w:rPr>
          <w:lang w:val="ru-RU"/>
        </w:rPr>
        <w:t>Injection</w:t>
      </w:r>
      <w:proofErr w:type="spellEnd"/>
      <w:r w:rsidRPr="00F91A1E">
        <w:rPr>
          <w:lang w:val="ru-RU"/>
        </w:rPr>
        <w:t xml:space="preserve"> (DI) контейнеры используются для управления зависимостями между компонентами приложения. В Go есть несколько </w:t>
      </w:r>
      <w:del w:id="65" w:author="Юрий Маглинец" w:date="2023-04-04T17:01:00Z">
        <w:r w:rsidRPr="00F91A1E" w:rsidDel="0080678F">
          <w:rPr>
            <w:lang w:val="ru-RU"/>
          </w:rPr>
          <w:delText xml:space="preserve">популярных </w:delText>
        </w:r>
      </w:del>
      <w:r w:rsidRPr="00F91A1E">
        <w:rPr>
          <w:lang w:val="ru-RU"/>
        </w:rPr>
        <w:t xml:space="preserve">библиотек для DI, таких как </w:t>
      </w:r>
      <w:proofErr w:type="spellStart"/>
      <w:r w:rsidRPr="00F91A1E">
        <w:rPr>
          <w:lang w:val="ru-RU"/>
        </w:rPr>
        <w:t>Uber's</w:t>
      </w:r>
      <w:proofErr w:type="spellEnd"/>
      <w:r w:rsidRPr="00F91A1E">
        <w:rPr>
          <w:lang w:val="ru-RU"/>
        </w:rPr>
        <w:t xml:space="preserve"> </w:t>
      </w:r>
      <w:proofErr w:type="spellStart"/>
      <w:r w:rsidRPr="00F91A1E">
        <w:rPr>
          <w:lang w:val="ru-RU"/>
        </w:rPr>
        <w:t>Dig</w:t>
      </w:r>
      <w:proofErr w:type="spellEnd"/>
      <w:r w:rsidRPr="00F91A1E">
        <w:rPr>
          <w:lang w:val="ru-RU"/>
        </w:rPr>
        <w:t xml:space="preserve">, </w:t>
      </w:r>
      <w:proofErr w:type="spellStart"/>
      <w:r w:rsidRPr="00F91A1E">
        <w:rPr>
          <w:lang w:val="ru-RU"/>
        </w:rPr>
        <w:t>Google's</w:t>
      </w:r>
      <w:proofErr w:type="spellEnd"/>
      <w:r w:rsidRPr="00F91A1E">
        <w:rPr>
          <w:lang w:val="ru-RU"/>
        </w:rPr>
        <w:t xml:space="preserve"> </w:t>
      </w:r>
      <w:proofErr w:type="spellStart"/>
      <w:r w:rsidRPr="00F91A1E">
        <w:rPr>
          <w:lang w:val="ru-RU"/>
        </w:rPr>
        <w:t>Wire</w:t>
      </w:r>
      <w:proofErr w:type="spellEnd"/>
      <w:r w:rsidRPr="00F91A1E">
        <w:rPr>
          <w:lang w:val="ru-RU"/>
        </w:rPr>
        <w:t xml:space="preserve"> или </w:t>
      </w:r>
      <w:proofErr w:type="spellStart"/>
      <w:r w:rsidRPr="00F91A1E">
        <w:rPr>
          <w:lang w:val="ru-RU"/>
        </w:rPr>
        <w:t>Facebook's</w:t>
      </w:r>
      <w:proofErr w:type="spellEnd"/>
      <w:r w:rsidRPr="00F91A1E">
        <w:rPr>
          <w:lang w:val="ru-RU"/>
        </w:rPr>
        <w:t xml:space="preserve"> </w:t>
      </w:r>
      <w:proofErr w:type="spellStart"/>
      <w:r w:rsidRPr="00F91A1E">
        <w:rPr>
          <w:lang w:val="ru-RU"/>
        </w:rPr>
        <w:t>Inject</w:t>
      </w:r>
      <w:proofErr w:type="spellEnd"/>
      <w:r w:rsidRPr="00F91A1E">
        <w:rPr>
          <w:lang w:val="ru-RU"/>
        </w:rPr>
        <w:t>. Использование DI контейнера облегчает разработку и тестирование, делая код более модульным и расширяемым.</w:t>
      </w:r>
    </w:p>
    <w:p w14:paraId="6E51DB8F" w14:textId="54007B68" w:rsidR="00B728A9" w:rsidRPr="00F91A1E" w:rsidRDefault="00F91A1E" w:rsidP="00147BB0">
      <w:pPr>
        <w:pStyle w:val="a5"/>
        <w:widowControl/>
        <w:numPr>
          <w:ilvl w:val="0"/>
          <w:numId w:val="29"/>
        </w:numPr>
        <w:autoSpaceDE/>
        <w:autoSpaceDN/>
        <w:spacing w:after="160" w:line="360" w:lineRule="auto"/>
        <w:jc w:val="both"/>
        <w:rPr>
          <w:lang w:val="ru-RU"/>
        </w:rPr>
      </w:pPr>
      <w:r w:rsidRPr="00F91A1E">
        <w:rPr>
          <w:lang w:val="ru-RU"/>
        </w:rPr>
        <w:t xml:space="preserve">JWT </w:t>
      </w:r>
      <w:proofErr w:type="spellStart"/>
      <w:r w:rsidRPr="00F91A1E">
        <w:rPr>
          <w:lang w:val="ru-RU"/>
        </w:rPr>
        <w:t>Validation</w:t>
      </w:r>
      <w:proofErr w:type="spellEnd"/>
      <w:r w:rsidRPr="00F91A1E">
        <w:rPr>
          <w:lang w:val="ru-RU"/>
        </w:rPr>
        <w:t xml:space="preserve">: JSON Web </w:t>
      </w:r>
      <w:proofErr w:type="spellStart"/>
      <w:r w:rsidRPr="00F91A1E">
        <w:rPr>
          <w:lang w:val="ru-RU"/>
        </w:rPr>
        <w:t>Tokens</w:t>
      </w:r>
      <w:proofErr w:type="spellEnd"/>
      <w:r w:rsidRPr="00F91A1E">
        <w:rPr>
          <w:lang w:val="ru-RU"/>
        </w:rPr>
        <w:t xml:space="preserve"> (JWT) являются стандартом для безопасной передачи информации между клиентом и сервером. JWT используется для аутентификации пользователей и предоставления доступа к защищенным ресурсам. В Go существуют библиотеки, такие как github.com/</w:t>
      </w:r>
      <w:proofErr w:type="spellStart"/>
      <w:r w:rsidRPr="00F91A1E">
        <w:rPr>
          <w:lang w:val="ru-RU"/>
        </w:rPr>
        <w:t>dgrijalva</w:t>
      </w:r>
      <w:proofErr w:type="spellEnd"/>
      <w:r w:rsidRPr="00F91A1E">
        <w:rPr>
          <w:lang w:val="ru-RU"/>
        </w:rPr>
        <w:t>/</w:t>
      </w:r>
      <w:proofErr w:type="spellStart"/>
      <w:r w:rsidRPr="00F91A1E">
        <w:rPr>
          <w:lang w:val="ru-RU"/>
        </w:rPr>
        <w:t>jwt-go</w:t>
      </w:r>
      <w:proofErr w:type="spellEnd"/>
      <w:r w:rsidRPr="00F91A1E">
        <w:rPr>
          <w:lang w:val="ru-RU"/>
        </w:rPr>
        <w:t xml:space="preserve"> или github.com/</w:t>
      </w:r>
      <w:proofErr w:type="spellStart"/>
      <w:r w:rsidRPr="00F91A1E">
        <w:rPr>
          <w:lang w:val="ru-RU"/>
        </w:rPr>
        <w:t>golang-jwt</w:t>
      </w:r>
      <w:proofErr w:type="spellEnd"/>
      <w:r w:rsidRPr="00F91A1E">
        <w:rPr>
          <w:lang w:val="ru-RU"/>
        </w:rPr>
        <w:t>/</w:t>
      </w:r>
      <w:proofErr w:type="spellStart"/>
      <w:r w:rsidRPr="00F91A1E">
        <w:rPr>
          <w:lang w:val="ru-RU"/>
        </w:rPr>
        <w:t>jwt</w:t>
      </w:r>
      <w:proofErr w:type="spellEnd"/>
      <w:r w:rsidRPr="00F91A1E">
        <w:rPr>
          <w:lang w:val="ru-RU"/>
        </w:rPr>
        <w:t>, которые упрощают работу с JWT, включая создание, проверку подписи и валидацию токенов.</w:t>
      </w:r>
    </w:p>
    <w:p w14:paraId="76F80F16" w14:textId="44897715" w:rsidR="00B728A9" w:rsidRDefault="00F91A1E" w:rsidP="00147BB0">
      <w:pPr>
        <w:widowControl/>
        <w:autoSpaceDE/>
        <w:autoSpaceDN/>
        <w:spacing w:after="160" w:line="360" w:lineRule="auto"/>
        <w:ind w:left="720"/>
        <w:jc w:val="both"/>
        <w:rPr>
          <w:lang w:val="ru-RU"/>
        </w:rPr>
      </w:pPr>
      <w:r>
        <w:rPr>
          <w:lang w:val="ru-RU"/>
        </w:rPr>
        <w:t xml:space="preserve">На рисунке 6 представлены реализованные </w:t>
      </w:r>
      <w:proofErr w:type="spellStart"/>
      <w:r>
        <w:rPr>
          <w:lang w:val="ru-RU"/>
        </w:rPr>
        <w:t>роуты</w:t>
      </w:r>
      <w:proofErr w:type="spellEnd"/>
      <w:r>
        <w:rPr>
          <w:lang w:val="ru-RU"/>
        </w:rPr>
        <w:t xml:space="preserve"> для </w:t>
      </w:r>
      <w:r>
        <w:t>http</w:t>
      </w:r>
      <w:r w:rsidRPr="00F91A1E">
        <w:rPr>
          <w:lang w:val="ru-RU"/>
        </w:rPr>
        <w:t xml:space="preserve"> </w:t>
      </w:r>
      <w:r>
        <w:rPr>
          <w:lang w:val="ru-RU"/>
        </w:rPr>
        <w:t>запросов</w:t>
      </w:r>
    </w:p>
    <w:p w14:paraId="68AA379E" w14:textId="6A22CB9A" w:rsidR="00F91A1E" w:rsidRDefault="00F91A1E" w:rsidP="00F91A1E">
      <w:pPr>
        <w:widowControl/>
        <w:autoSpaceDE/>
        <w:autoSpaceDN/>
        <w:spacing w:after="160" w:line="360" w:lineRule="auto"/>
        <w:jc w:val="center"/>
      </w:pPr>
      <w:r w:rsidRPr="00F91A1E">
        <w:rPr>
          <w:noProof/>
        </w:rPr>
        <w:drawing>
          <wp:inline distT="0" distB="0" distL="0" distR="0" wp14:anchorId="205CADBA" wp14:editId="1E8186F3">
            <wp:extent cx="3343742" cy="1857634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BD0B" w14:textId="035B06E3" w:rsidR="00F91A1E" w:rsidRDefault="00F91A1E" w:rsidP="00F91A1E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 xml:space="preserve">Рисунок 6 – реализованные </w:t>
      </w:r>
      <w:proofErr w:type="spellStart"/>
      <w:r>
        <w:rPr>
          <w:lang w:val="ru-RU"/>
        </w:rPr>
        <w:t>роуты</w:t>
      </w:r>
      <w:proofErr w:type="spellEnd"/>
      <w:r>
        <w:rPr>
          <w:lang w:val="ru-RU"/>
        </w:rPr>
        <w:t xml:space="preserve"> для сервера</w:t>
      </w:r>
    </w:p>
    <w:p w14:paraId="0FC93283" w14:textId="2246ACB7" w:rsidR="00F91A1E" w:rsidRPr="00F91A1E" w:rsidRDefault="00F91A1E" w:rsidP="00147BB0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>
        <w:rPr>
          <w:lang w:val="ru-RU"/>
        </w:rPr>
        <w:tab/>
      </w:r>
      <w:r w:rsidRPr="00F91A1E">
        <w:rPr>
          <w:lang w:val="ru-RU"/>
        </w:rPr>
        <w:t>Роутер «/</w:t>
      </w:r>
      <w:proofErr w:type="spellStart"/>
      <w:r w:rsidRPr="00F91A1E">
        <w:rPr>
          <w:lang w:val="ru-RU"/>
        </w:rPr>
        <w:t>api</w:t>
      </w:r>
      <w:proofErr w:type="spellEnd"/>
      <w:r w:rsidRPr="00F91A1E">
        <w:rPr>
          <w:lang w:val="ru-RU"/>
        </w:rPr>
        <w:t>/</w:t>
      </w:r>
      <w:proofErr w:type="spellStart"/>
      <w:r w:rsidRPr="00F91A1E">
        <w:rPr>
          <w:lang w:val="ru-RU"/>
        </w:rPr>
        <w:t>login</w:t>
      </w:r>
      <w:proofErr w:type="spellEnd"/>
      <w:r w:rsidRPr="00F91A1E">
        <w:rPr>
          <w:lang w:val="ru-RU"/>
        </w:rPr>
        <w:t>» необходим для аутентификации пользователей в системе автоматизации приема и обработки заявок отделом компании ООО «</w:t>
      </w:r>
      <w:r w:rsidR="00802C1A">
        <w:rPr>
          <w:lang w:val="ru-RU"/>
        </w:rPr>
        <w:t>Максбонус</w:t>
      </w:r>
      <w:r w:rsidRPr="00F91A1E">
        <w:rPr>
          <w:lang w:val="ru-RU"/>
        </w:rPr>
        <w:t xml:space="preserve">». Этот </w:t>
      </w:r>
      <w:proofErr w:type="spellStart"/>
      <w:r w:rsidRPr="00F91A1E">
        <w:rPr>
          <w:lang w:val="ru-RU"/>
        </w:rPr>
        <w:t>эндпоинт</w:t>
      </w:r>
      <w:proofErr w:type="spellEnd"/>
      <w:r w:rsidRPr="00F91A1E">
        <w:rPr>
          <w:lang w:val="ru-RU"/>
        </w:rPr>
        <w:t xml:space="preserve"> отвечает за проверку учетных данных пользователя, таких как логин и пароль, и в случае успешной аутентификации </w:t>
      </w:r>
      <w:r w:rsidRPr="00F91A1E">
        <w:rPr>
          <w:lang w:val="ru-RU"/>
        </w:rPr>
        <w:lastRenderedPageBreak/>
        <w:t xml:space="preserve">генерирует и выдает JSON Web </w:t>
      </w:r>
      <w:proofErr w:type="spellStart"/>
      <w:r w:rsidRPr="00F91A1E">
        <w:rPr>
          <w:lang w:val="ru-RU"/>
        </w:rPr>
        <w:t>Token</w:t>
      </w:r>
      <w:proofErr w:type="spellEnd"/>
      <w:r w:rsidRPr="00F91A1E">
        <w:rPr>
          <w:lang w:val="ru-RU"/>
        </w:rPr>
        <w:t xml:space="preserve"> (JWT), который будет использоваться для доступа к защищенным ресурсам системы.</w:t>
      </w:r>
    </w:p>
    <w:p w14:paraId="026ABD07" w14:textId="64A11E64" w:rsidR="00F91A1E" w:rsidRPr="00F91A1E" w:rsidRDefault="00F91A1E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F91A1E">
        <w:rPr>
          <w:lang w:val="ru-RU"/>
        </w:rPr>
        <w:t>При отправке POST-запроса на «/</w:t>
      </w:r>
      <w:proofErr w:type="spellStart"/>
      <w:r w:rsidRPr="00F91A1E">
        <w:rPr>
          <w:lang w:val="ru-RU"/>
        </w:rPr>
        <w:t>api</w:t>
      </w:r>
      <w:proofErr w:type="spellEnd"/>
      <w:r w:rsidRPr="00F91A1E">
        <w:rPr>
          <w:lang w:val="ru-RU"/>
        </w:rPr>
        <w:t>/</w:t>
      </w:r>
      <w:proofErr w:type="spellStart"/>
      <w:r w:rsidRPr="00F91A1E">
        <w:rPr>
          <w:lang w:val="ru-RU"/>
        </w:rPr>
        <w:t>login</w:t>
      </w:r>
      <w:proofErr w:type="spellEnd"/>
      <w:r w:rsidRPr="00F91A1E">
        <w:rPr>
          <w:lang w:val="ru-RU"/>
        </w:rPr>
        <w:t xml:space="preserve">» с корректными учетными данными (логином и паролем) в теле запроса, серверная часть на Go с использованием фреймворка </w:t>
      </w:r>
      <w:proofErr w:type="spellStart"/>
      <w:r w:rsidRPr="00F91A1E">
        <w:rPr>
          <w:lang w:val="ru-RU"/>
        </w:rPr>
        <w:t>Gin</w:t>
      </w:r>
      <w:proofErr w:type="spellEnd"/>
      <w:r w:rsidRPr="00F91A1E">
        <w:rPr>
          <w:lang w:val="ru-RU"/>
        </w:rPr>
        <w:t xml:space="preserve"> обрабатывает запрос, </w:t>
      </w:r>
      <w:proofErr w:type="spellStart"/>
      <w:r>
        <w:rPr>
          <w:lang w:val="ru-RU"/>
        </w:rPr>
        <w:t>хэширует</w:t>
      </w:r>
      <w:proofErr w:type="spellEnd"/>
      <w:r>
        <w:rPr>
          <w:lang w:val="ru-RU"/>
        </w:rPr>
        <w:t xml:space="preserve"> в </w:t>
      </w:r>
      <w:r>
        <w:t>sha</w:t>
      </w:r>
      <w:r w:rsidRPr="00F91A1E">
        <w:rPr>
          <w:lang w:val="ru-RU"/>
        </w:rPr>
        <w:t xml:space="preserve">-256, выполняет проверку учетных данных пользователя, сверяя их с сохраненными данными в базе данных </w:t>
      </w:r>
      <w:proofErr w:type="spellStart"/>
      <w:r w:rsidRPr="00F91A1E">
        <w:rPr>
          <w:lang w:val="ru-RU"/>
        </w:rPr>
        <w:t>PostgreSQL</w:t>
      </w:r>
      <w:proofErr w:type="spellEnd"/>
      <w:r w:rsidRPr="00F91A1E">
        <w:rPr>
          <w:lang w:val="ru-RU"/>
        </w:rPr>
        <w:t>. Если данные верны, сервер генерирует JWT, который содержит информацию о пользователе и его роли в системе, а также подписывает его секретным ключом. Затем сервер отправляет ответ с JWT в формате JSON, который клиентская часть (</w:t>
      </w:r>
      <w:proofErr w:type="spellStart"/>
      <w:r w:rsidRPr="00F91A1E">
        <w:rPr>
          <w:lang w:val="ru-RU"/>
        </w:rPr>
        <w:t>фронтенд</w:t>
      </w:r>
      <w:proofErr w:type="spellEnd"/>
      <w:r w:rsidRPr="00F91A1E">
        <w:rPr>
          <w:lang w:val="ru-RU"/>
        </w:rPr>
        <w:t>) будет использовать для дальнейшей авторизации и доступа к ресурсам системы.</w:t>
      </w:r>
    </w:p>
    <w:p w14:paraId="3139C71A" w14:textId="5D578735" w:rsidR="00F91A1E" w:rsidRPr="00F91A1E" w:rsidRDefault="00F91A1E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F91A1E">
        <w:rPr>
          <w:lang w:val="ru-RU"/>
        </w:rPr>
        <w:t>Важно отметить, что при неудачной аутентификации (например, если предоставлены неверные учетные данные) сервер возвращает соответствующий код ошибки и сообщение, информируя пользователя о проблеме.</w:t>
      </w:r>
    </w:p>
    <w:p w14:paraId="06D75E9C" w14:textId="59F43F5C" w:rsidR="00F91A1E" w:rsidRDefault="00F91A1E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F91A1E">
        <w:rPr>
          <w:lang w:val="ru-RU"/>
        </w:rPr>
        <w:t>Использование роутера «/</w:t>
      </w:r>
      <w:proofErr w:type="spellStart"/>
      <w:r w:rsidRPr="00F91A1E">
        <w:rPr>
          <w:lang w:val="ru-RU"/>
        </w:rPr>
        <w:t>api</w:t>
      </w:r>
      <w:proofErr w:type="spellEnd"/>
      <w:r w:rsidRPr="00F91A1E">
        <w:rPr>
          <w:lang w:val="ru-RU"/>
        </w:rPr>
        <w:t>/</w:t>
      </w:r>
      <w:proofErr w:type="spellStart"/>
      <w:r w:rsidRPr="00F91A1E">
        <w:rPr>
          <w:lang w:val="ru-RU"/>
        </w:rPr>
        <w:t>login</w:t>
      </w:r>
      <w:proofErr w:type="spellEnd"/>
      <w:r w:rsidRPr="00F91A1E">
        <w:rPr>
          <w:lang w:val="ru-RU"/>
        </w:rPr>
        <w:t>» для аутентификации пользователей является стандартным подходом при разработке веб-приложений и обеспечивает безопасность и контроль доступа к ресурсам системы автоматизации приема и обработки заявок отделом компании ООО «</w:t>
      </w:r>
      <w:r w:rsidR="00802C1A">
        <w:rPr>
          <w:lang w:val="ru-RU"/>
        </w:rPr>
        <w:t>Максбонус</w:t>
      </w:r>
      <w:r w:rsidRPr="00F91A1E">
        <w:rPr>
          <w:lang w:val="ru-RU"/>
        </w:rPr>
        <w:t>».</w:t>
      </w:r>
    </w:p>
    <w:p w14:paraId="52F38AED" w14:textId="33B65E0F" w:rsidR="00AB3560" w:rsidRDefault="00AB3560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Тестирование </w:t>
      </w:r>
      <w:proofErr w:type="spellStart"/>
      <w:r>
        <w:rPr>
          <w:lang w:val="ru-RU"/>
        </w:rPr>
        <w:t>эндопоинта</w:t>
      </w:r>
      <w:proofErr w:type="spellEnd"/>
      <w:r>
        <w:rPr>
          <w:lang w:val="ru-RU"/>
        </w:rPr>
        <w:t xml:space="preserve"> будет происходить при помощи запросов в </w:t>
      </w:r>
      <w:r>
        <w:t>Postman</w:t>
      </w:r>
      <w:r w:rsidRPr="00AB3560">
        <w:rPr>
          <w:lang w:val="ru-RU"/>
        </w:rPr>
        <w:t xml:space="preserve">. </w:t>
      </w:r>
      <w:r>
        <w:rPr>
          <w:lang w:val="ru-RU"/>
        </w:rPr>
        <w:t xml:space="preserve">Необходимо ввести в строку адрес сервиса </w:t>
      </w:r>
      <w:r w:rsidRPr="00AB3560">
        <w:rPr>
          <w:lang w:val="ru-RU"/>
        </w:rPr>
        <w:t>localhost:8080/</w:t>
      </w:r>
      <w:proofErr w:type="spellStart"/>
      <w:r w:rsidRPr="00AB3560">
        <w:rPr>
          <w:lang w:val="ru-RU"/>
        </w:rPr>
        <w:t>api</w:t>
      </w:r>
      <w:proofErr w:type="spellEnd"/>
      <w:r w:rsidRPr="00AB3560">
        <w:rPr>
          <w:lang w:val="ru-RU"/>
        </w:rPr>
        <w:t>/</w:t>
      </w:r>
      <w:proofErr w:type="spellStart"/>
      <w:proofErr w:type="gramStart"/>
      <w:r w:rsidRPr="00AB3560">
        <w:rPr>
          <w:lang w:val="ru-RU"/>
        </w:rPr>
        <w:t>login</w:t>
      </w:r>
      <w:proofErr w:type="spellEnd"/>
      <w:r>
        <w:rPr>
          <w:lang w:val="ru-RU"/>
        </w:rPr>
        <w:t xml:space="preserve"> .</w:t>
      </w:r>
      <w:proofErr w:type="gramEnd"/>
    </w:p>
    <w:p w14:paraId="62E3DEBC" w14:textId="32D02C63" w:rsidR="00AB3560" w:rsidRDefault="00AB3560" w:rsidP="00AB3560">
      <w:pPr>
        <w:widowControl/>
        <w:autoSpaceDE/>
        <w:autoSpaceDN/>
        <w:spacing w:after="160" w:line="360" w:lineRule="auto"/>
        <w:ind w:firstLine="720"/>
        <w:jc w:val="center"/>
        <w:rPr>
          <w:lang w:val="ru-RU"/>
        </w:rPr>
      </w:pPr>
      <w:r w:rsidRPr="00AB3560">
        <w:rPr>
          <w:noProof/>
          <w:lang w:val="ru-RU"/>
        </w:rPr>
        <w:drawing>
          <wp:inline distT="0" distB="0" distL="0" distR="0" wp14:anchorId="4ED9D076" wp14:editId="151F24C6">
            <wp:extent cx="3134162" cy="809738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8FC7" w14:textId="546B05D3" w:rsidR="00AB3560" w:rsidRDefault="00AB3560" w:rsidP="00AB3560">
      <w:pPr>
        <w:widowControl/>
        <w:autoSpaceDE/>
        <w:autoSpaceDN/>
        <w:spacing w:after="160" w:line="360" w:lineRule="auto"/>
        <w:ind w:firstLine="720"/>
        <w:jc w:val="center"/>
        <w:rPr>
          <w:lang w:val="ru-RU"/>
        </w:rPr>
      </w:pPr>
      <w:r>
        <w:rPr>
          <w:lang w:val="ru-RU"/>
        </w:rPr>
        <w:t>Рисунок 7 – ввод адрес сервиса</w:t>
      </w:r>
    </w:p>
    <w:p w14:paraId="28CB4F7D" w14:textId="0D2E1343" w:rsidR="00AB3560" w:rsidRDefault="00AB3560" w:rsidP="00AB3560">
      <w:pPr>
        <w:widowControl/>
        <w:autoSpaceDE/>
        <w:autoSpaceDN/>
        <w:spacing w:after="160" w:line="360" w:lineRule="auto"/>
        <w:ind w:firstLine="720"/>
        <w:rPr>
          <w:lang w:val="ru-RU"/>
        </w:rPr>
      </w:pPr>
      <w:r>
        <w:rPr>
          <w:lang w:val="ru-RU"/>
        </w:rPr>
        <w:t>После того</w:t>
      </w:r>
      <w:r w:rsidRPr="00AB3560">
        <w:rPr>
          <w:lang w:val="ru-RU"/>
        </w:rPr>
        <w:t>,</w:t>
      </w:r>
      <w:r>
        <w:rPr>
          <w:lang w:val="ru-RU"/>
        </w:rPr>
        <w:t xml:space="preserve"> как адрес сервера введён необходимо отправить </w:t>
      </w:r>
      <w:proofErr w:type="spellStart"/>
      <w:r>
        <w:t>json</w:t>
      </w:r>
      <w:proofErr w:type="spellEnd"/>
      <w:r>
        <w:rPr>
          <w:lang w:val="ru-RU"/>
        </w:rPr>
        <w:t xml:space="preserve"> в </w:t>
      </w:r>
      <w:r>
        <w:t>body</w:t>
      </w:r>
      <w:r w:rsidRPr="00AB3560">
        <w:rPr>
          <w:lang w:val="ru-RU"/>
        </w:rPr>
        <w:t xml:space="preserve"> </w:t>
      </w:r>
      <w:r>
        <w:rPr>
          <w:lang w:val="ru-RU"/>
        </w:rPr>
        <w:t xml:space="preserve">запроса. </w:t>
      </w:r>
    </w:p>
    <w:p w14:paraId="3BA5B66D" w14:textId="7397BE76" w:rsidR="00AB3560" w:rsidRDefault="00AB3560" w:rsidP="00AB3560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 w:rsidRPr="00AB3560">
        <w:rPr>
          <w:noProof/>
          <w:lang w:val="ru-RU"/>
        </w:rPr>
        <w:lastRenderedPageBreak/>
        <w:drawing>
          <wp:inline distT="0" distB="0" distL="0" distR="0" wp14:anchorId="4E40FC00" wp14:editId="3CD9B27F">
            <wp:extent cx="6152515" cy="1019175"/>
            <wp:effectExtent l="0" t="0" r="63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F6B6" w14:textId="77777777" w:rsidR="00AB3560" w:rsidRPr="00AB3560" w:rsidRDefault="00AB3560" w:rsidP="00AB3560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 xml:space="preserve">Рисунок 8 – заполнение </w:t>
      </w:r>
      <w:proofErr w:type="spellStart"/>
      <w:r>
        <w:t>json</w:t>
      </w:r>
      <w:proofErr w:type="spellEnd"/>
      <w:r w:rsidRPr="00AB3560">
        <w:rPr>
          <w:lang w:val="ru-RU"/>
        </w:rPr>
        <w:t xml:space="preserve"> </w:t>
      </w:r>
      <w:r>
        <w:rPr>
          <w:lang w:val="ru-RU"/>
        </w:rPr>
        <w:t xml:space="preserve">в соответствии с </w:t>
      </w:r>
      <w:proofErr w:type="spellStart"/>
      <w:r>
        <w:t>api</w:t>
      </w:r>
      <w:proofErr w:type="spellEnd"/>
    </w:p>
    <w:p w14:paraId="7EE87449" w14:textId="3E127A15" w:rsidR="00074296" w:rsidRDefault="00AB3560" w:rsidP="00AB3560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>
        <w:rPr>
          <w:lang w:val="ru-RU"/>
        </w:rPr>
        <w:tab/>
        <w:t>После того</w:t>
      </w:r>
      <w:r w:rsidRPr="00AB3560">
        <w:rPr>
          <w:lang w:val="ru-RU"/>
        </w:rPr>
        <w:t>,</w:t>
      </w:r>
      <w:r>
        <w:rPr>
          <w:lang w:val="ru-RU"/>
        </w:rPr>
        <w:t xml:space="preserve"> как </w:t>
      </w:r>
      <w:proofErr w:type="spellStart"/>
      <w:r>
        <w:t>json</w:t>
      </w:r>
      <w:proofErr w:type="spellEnd"/>
      <w:r w:rsidRPr="00AB3560">
        <w:rPr>
          <w:lang w:val="ru-RU"/>
        </w:rPr>
        <w:t xml:space="preserve"> </w:t>
      </w:r>
      <w:r>
        <w:rPr>
          <w:lang w:val="ru-RU"/>
        </w:rPr>
        <w:t>заполнен необходимо отправить запрос</w:t>
      </w:r>
      <w:r w:rsidRPr="00AB3560">
        <w:rPr>
          <w:lang w:val="ru-RU"/>
        </w:rPr>
        <w:t>,</w:t>
      </w:r>
      <w:r>
        <w:rPr>
          <w:lang w:val="ru-RU"/>
        </w:rPr>
        <w:t xml:space="preserve"> затем</w:t>
      </w:r>
      <w:r w:rsidRPr="00AB3560">
        <w:rPr>
          <w:lang w:val="ru-RU"/>
        </w:rPr>
        <w:t>,</w:t>
      </w:r>
      <w:r>
        <w:rPr>
          <w:lang w:val="ru-RU"/>
        </w:rPr>
        <w:t xml:space="preserve"> сервер отправит «</w:t>
      </w:r>
      <w:r>
        <w:t>Status</w:t>
      </w:r>
      <w:r w:rsidRPr="00AB3560">
        <w:rPr>
          <w:lang w:val="ru-RU"/>
        </w:rPr>
        <w:t xml:space="preserve">: 200 </w:t>
      </w:r>
      <w:r>
        <w:t>OK</w:t>
      </w:r>
      <w:r>
        <w:rPr>
          <w:lang w:val="ru-RU"/>
        </w:rPr>
        <w:t>»</w:t>
      </w:r>
      <w:r w:rsidR="00074296" w:rsidRPr="00074296">
        <w:rPr>
          <w:lang w:val="ru-RU"/>
        </w:rPr>
        <w:t xml:space="preserve"> </w:t>
      </w:r>
      <w:r w:rsidR="00074296">
        <w:rPr>
          <w:lang w:val="ru-RU"/>
        </w:rPr>
        <w:t>и код авторизации</w:t>
      </w:r>
      <w:r w:rsidR="00074296" w:rsidRPr="00074296">
        <w:rPr>
          <w:lang w:val="ru-RU"/>
        </w:rPr>
        <w:t xml:space="preserve"> </w:t>
      </w:r>
      <w:r w:rsidR="00074296">
        <w:rPr>
          <w:lang w:val="ru-RU"/>
        </w:rPr>
        <w:t>если логин и пароль совпадает в базе данных.</w:t>
      </w:r>
    </w:p>
    <w:p w14:paraId="4EB8CDEB" w14:textId="65E25E34" w:rsidR="00074296" w:rsidRDefault="00074296" w:rsidP="00AB3560">
      <w:pPr>
        <w:widowControl/>
        <w:autoSpaceDE/>
        <w:autoSpaceDN/>
        <w:spacing w:after="160" w:line="360" w:lineRule="auto"/>
        <w:jc w:val="both"/>
      </w:pPr>
      <w:r w:rsidRPr="00074296">
        <w:rPr>
          <w:noProof/>
        </w:rPr>
        <w:drawing>
          <wp:inline distT="0" distB="0" distL="0" distR="0" wp14:anchorId="7757FF1A" wp14:editId="3B1A10E1">
            <wp:extent cx="6152515" cy="156337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E448" w14:textId="7FA02637" w:rsidR="00074296" w:rsidRDefault="00074296" w:rsidP="00074296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>Рисунок 9 – успешная авторизация</w:t>
      </w:r>
    </w:p>
    <w:p w14:paraId="3DE7134D" w14:textId="64DC4C9C" w:rsidR="00C07069" w:rsidRPr="00074296" w:rsidRDefault="00C07069" w:rsidP="00C07069">
      <w:pPr>
        <w:widowControl/>
        <w:autoSpaceDE/>
        <w:autoSpaceDN/>
        <w:spacing w:after="160" w:line="360" w:lineRule="auto"/>
        <w:rPr>
          <w:lang w:val="ru-RU"/>
        </w:rPr>
      </w:pPr>
      <w:r>
        <w:rPr>
          <w:lang w:val="ru-RU"/>
        </w:rPr>
        <w:tab/>
      </w:r>
    </w:p>
    <w:p w14:paraId="1F72AF9A" w14:textId="5C068EDB" w:rsidR="00AB3560" w:rsidRDefault="00C07069" w:rsidP="00C07069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>
        <w:rPr>
          <w:lang w:val="ru-RU"/>
        </w:rPr>
        <w:t>Е</w:t>
      </w:r>
      <w:r w:rsidR="00074296">
        <w:rPr>
          <w:lang w:val="ru-RU"/>
        </w:rPr>
        <w:t>сли данные не совпадает, то сервер вернёт «</w:t>
      </w:r>
      <w:r w:rsidR="00074296">
        <w:t>Status</w:t>
      </w:r>
      <w:r w:rsidR="00074296" w:rsidRPr="00AB3560">
        <w:rPr>
          <w:lang w:val="ru-RU"/>
        </w:rPr>
        <w:t xml:space="preserve">: </w:t>
      </w:r>
      <w:r w:rsidR="00074296">
        <w:rPr>
          <w:lang w:val="ru-RU"/>
        </w:rPr>
        <w:t>401</w:t>
      </w:r>
      <w:r w:rsidR="00074296" w:rsidRPr="00AB3560">
        <w:rPr>
          <w:lang w:val="ru-RU"/>
        </w:rPr>
        <w:t xml:space="preserve"> </w:t>
      </w:r>
      <w:r w:rsidR="00074296" w:rsidRPr="00074296">
        <w:t>Unauthorized</w:t>
      </w:r>
      <w:r w:rsidR="00074296">
        <w:rPr>
          <w:lang w:val="ru-RU"/>
        </w:rPr>
        <w:t>».</w:t>
      </w:r>
    </w:p>
    <w:p w14:paraId="6F10B3E3" w14:textId="667A06E7" w:rsidR="00074296" w:rsidRDefault="00074296" w:rsidP="00AB3560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 w:rsidRPr="00074296">
        <w:rPr>
          <w:noProof/>
          <w:lang w:val="ru-RU"/>
        </w:rPr>
        <w:drawing>
          <wp:inline distT="0" distB="0" distL="0" distR="0" wp14:anchorId="71165281" wp14:editId="29C242DC">
            <wp:extent cx="6152515" cy="2262505"/>
            <wp:effectExtent l="0" t="0" r="63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A9CD" w14:textId="7EEB14DE" w:rsidR="00074296" w:rsidRPr="00BD5841" w:rsidRDefault="00074296" w:rsidP="00074296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 xml:space="preserve">Рисунок 10 – </w:t>
      </w:r>
      <w:r w:rsidRPr="00074296">
        <w:rPr>
          <w:lang w:val="ru-RU"/>
        </w:rPr>
        <w:t>пароль или логин не верный</w:t>
      </w:r>
    </w:p>
    <w:p w14:paraId="145B1329" w14:textId="60CD9581" w:rsidR="009E4F26" w:rsidRPr="009E4F26" w:rsidRDefault="009E4F26" w:rsidP="00147BB0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 w:rsidRPr="009E4F26">
        <w:rPr>
          <w:lang w:val="ru-RU"/>
        </w:rPr>
        <w:lastRenderedPageBreak/>
        <w:t>Роутер «/</w:t>
      </w:r>
      <w:proofErr w:type="spellStart"/>
      <w:r w:rsidRPr="009E4F26">
        <w:rPr>
          <w:lang w:val="ru-RU"/>
        </w:rPr>
        <w:t>api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task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add</w:t>
      </w:r>
      <w:proofErr w:type="spellEnd"/>
      <w:r w:rsidRPr="009E4F26">
        <w:rPr>
          <w:lang w:val="ru-RU"/>
        </w:rPr>
        <w:t>» необходим для добавления новых заявок в систему автоматизации приема и обработки заявок отделом компании ООО «</w:t>
      </w:r>
      <w:r w:rsidR="00802C1A">
        <w:rPr>
          <w:lang w:val="ru-RU"/>
        </w:rPr>
        <w:t>Максбонус</w:t>
      </w:r>
      <w:r w:rsidRPr="009E4F26">
        <w:rPr>
          <w:lang w:val="ru-RU"/>
        </w:rPr>
        <w:t xml:space="preserve">». Этот </w:t>
      </w:r>
      <w:proofErr w:type="spellStart"/>
      <w:r w:rsidRPr="009E4F26">
        <w:rPr>
          <w:lang w:val="ru-RU"/>
        </w:rPr>
        <w:t>эндпоинт</w:t>
      </w:r>
      <w:proofErr w:type="spellEnd"/>
      <w:r w:rsidRPr="009E4F26">
        <w:rPr>
          <w:lang w:val="ru-RU"/>
        </w:rPr>
        <w:t xml:space="preserve"> предназначен для создания новых задач, связанных с обработкой заявок, и сохранения их в базе данных для дальнейшей обработки и мониторинга.</w:t>
      </w:r>
    </w:p>
    <w:p w14:paraId="2321EA76" w14:textId="093B9EDD" w:rsidR="009E4F26" w:rsidRPr="009E4F26" w:rsidRDefault="009E4F26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9E4F26">
        <w:rPr>
          <w:lang w:val="ru-RU"/>
        </w:rPr>
        <w:t>При отправке POST-запроса на «/</w:t>
      </w:r>
      <w:proofErr w:type="spellStart"/>
      <w:r w:rsidRPr="009E4F26">
        <w:rPr>
          <w:lang w:val="ru-RU"/>
        </w:rPr>
        <w:t>api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task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add</w:t>
      </w:r>
      <w:proofErr w:type="spellEnd"/>
      <w:r w:rsidRPr="009E4F26">
        <w:rPr>
          <w:lang w:val="ru-RU"/>
        </w:rPr>
        <w:t xml:space="preserve">» с корректными данными о задаче в теле запроса, серверная часть на Go с использованием фреймворка </w:t>
      </w:r>
      <w:proofErr w:type="spellStart"/>
      <w:r w:rsidRPr="009E4F26">
        <w:rPr>
          <w:lang w:val="ru-RU"/>
        </w:rPr>
        <w:t>Gin</w:t>
      </w:r>
      <w:proofErr w:type="spellEnd"/>
      <w:r w:rsidRPr="009E4F26">
        <w:rPr>
          <w:lang w:val="ru-RU"/>
        </w:rPr>
        <w:t xml:space="preserve"> обрабатывает запрос и выполняет проверку наличия необходимых полей и правильности их формата. При успешной проверке сервер создает новую запись о задаче в базе данных </w:t>
      </w:r>
      <w:proofErr w:type="spellStart"/>
      <w:r w:rsidRPr="009E4F26">
        <w:rPr>
          <w:lang w:val="ru-RU"/>
        </w:rPr>
        <w:t>PostgreSQL</w:t>
      </w:r>
      <w:proofErr w:type="spellEnd"/>
      <w:r w:rsidRPr="009E4F26">
        <w:rPr>
          <w:lang w:val="ru-RU"/>
        </w:rPr>
        <w:t xml:space="preserve"> и возвращает ответ с идентификатором созданной задачи и другой информацией.</w:t>
      </w:r>
    </w:p>
    <w:p w14:paraId="2F627B00" w14:textId="6F386F44" w:rsidR="009E4F26" w:rsidRPr="009E4F26" w:rsidRDefault="009E4F26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9E4F26">
        <w:rPr>
          <w:lang w:val="ru-RU"/>
        </w:rPr>
        <w:t xml:space="preserve">Для доступа к этому </w:t>
      </w:r>
      <w:proofErr w:type="spellStart"/>
      <w:r w:rsidRPr="009E4F26">
        <w:rPr>
          <w:lang w:val="ru-RU"/>
        </w:rPr>
        <w:t>эндпоинту</w:t>
      </w:r>
      <w:proofErr w:type="spellEnd"/>
      <w:r w:rsidRPr="009E4F26">
        <w:rPr>
          <w:lang w:val="ru-RU"/>
        </w:rPr>
        <w:t xml:space="preserve"> пользователь должен быть аутентифицирован, и его роль в системе должна предоставлять разрешение на создание новых задач. В этом случае, JWT, полученный при успешной аутентификации, должен быть передан в заголовке запроса (в поле "</w:t>
      </w:r>
      <w:proofErr w:type="spellStart"/>
      <w:r w:rsidRPr="009E4F26">
        <w:rPr>
          <w:lang w:val="ru-RU"/>
        </w:rPr>
        <w:t>Authorization</w:t>
      </w:r>
      <w:proofErr w:type="spellEnd"/>
      <w:r w:rsidRPr="009E4F26">
        <w:rPr>
          <w:lang w:val="ru-RU"/>
        </w:rPr>
        <w:t>") для подтверждения прав доступа пользователя.</w:t>
      </w:r>
    </w:p>
    <w:p w14:paraId="283F12CA" w14:textId="02A34DC4" w:rsidR="00B728A9" w:rsidRDefault="009E4F26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9E4F26">
        <w:rPr>
          <w:lang w:val="ru-RU"/>
        </w:rPr>
        <w:t>Использование роутера «/</w:t>
      </w:r>
      <w:proofErr w:type="spellStart"/>
      <w:r w:rsidRPr="009E4F26">
        <w:rPr>
          <w:lang w:val="ru-RU"/>
        </w:rPr>
        <w:t>api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task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add</w:t>
      </w:r>
      <w:proofErr w:type="spellEnd"/>
      <w:r w:rsidRPr="009E4F26">
        <w:rPr>
          <w:lang w:val="ru-RU"/>
        </w:rPr>
        <w:t>» для добавления новых заявок позволяет упростить процесс создания и обработки заявок, делая его более удобным и эффективным для сотрудников отдела. Это также обеспечивает структурированное хранение информации о задачах и их обработке, что способствует повышению производительности работы отдела и улучшению качества предоставляемых услуг.</w:t>
      </w:r>
    </w:p>
    <w:p w14:paraId="7E748D51" w14:textId="77777777" w:rsidR="00C07069" w:rsidRDefault="00C07069" w:rsidP="00C07069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Тестирование </w:t>
      </w:r>
      <w:proofErr w:type="spellStart"/>
      <w:r>
        <w:rPr>
          <w:lang w:val="ru-RU"/>
        </w:rPr>
        <w:t>эндопоинта</w:t>
      </w:r>
      <w:proofErr w:type="spellEnd"/>
      <w:r>
        <w:rPr>
          <w:lang w:val="ru-RU"/>
        </w:rPr>
        <w:t xml:space="preserve"> будет происходить при помощи запросов в </w:t>
      </w:r>
      <w:r>
        <w:t>Postman</w:t>
      </w:r>
      <w:r w:rsidRPr="00AB3560">
        <w:rPr>
          <w:lang w:val="ru-RU"/>
        </w:rPr>
        <w:t xml:space="preserve">. </w:t>
      </w:r>
      <w:r>
        <w:rPr>
          <w:lang w:val="ru-RU"/>
        </w:rPr>
        <w:t xml:space="preserve">Необходимо ввести в строку адрес сервиса </w:t>
      </w:r>
      <w:r w:rsidRPr="00AB3560">
        <w:rPr>
          <w:lang w:val="ru-RU"/>
        </w:rPr>
        <w:t>localhost:8080/</w:t>
      </w:r>
      <w:proofErr w:type="spellStart"/>
      <w:r w:rsidRPr="00AB3560">
        <w:rPr>
          <w:lang w:val="ru-RU"/>
        </w:rPr>
        <w:t>api</w:t>
      </w:r>
      <w:proofErr w:type="spellEnd"/>
      <w:r w:rsidRPr="00AB3560">
        <w:rPr>
          <w:lang w:val="ru-RU"/>
        </w:rPr>
        <w:t>/</w:t>
      </w:r>
      <w:proofErr w:type="spellStart"/>
      <w:proofErr w:type="gramStart"/>
      <w:r w:rsidRPr="00AB3560">
        <w:rPr>
          <w:lang w:val="ru-RU"/>
        </w:rPr>
        <w:t>login</w:t>
      </w:r>
      <w:proofErr w:type="spellEnd"/>
      <w:r>
        <w:rPr>
          <w:lang w:val="ru-RU"/>
        </w:rPr>
        <w:t xml:space="preserve"> .</w:t>
      </w:r>
      <w:proofErr w:type="gramEnd"/>
    </w:p>
    <w:p w14:paraId="3DB6FB0D" w14:textId="77777777" w:rsidR="00C07069" w:rsidRDefault="00C07069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</w:p>
    <w:p w14:paraId="4C14C624" w14:textId="323F653C" w:rsidR="009E4F26" w:rsidRPr="009E4F26" w:rsidRDefault="009E4F26" w:rsidP="00147BB0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>
        <w:rPr>
          <w:lang w:val="ru-RU"/>
        </w:rPr>
        <w:tab/>
      </w:r>
      <w:r w:rsidRPr="009E4F26">
        <w:rPr>
          <w:lang w:val="ru-RU"/>
        </w:rPr>
        <w:t>Роутер «/</w:t>
      </w:r>
      <w:proofErr w:type="spellStart"/>
      <w:r w:rsidRPr="009E4F26">
        <w:rPr>
          <w:lang w:val="ru-RU"/>
        </w:rPr>
        <w:t>api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task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status</w:t>
      </w:r>
      <w:proofErr w:type="spellEnd"/>
      <w:r w:rsidRPr="009E4F26">
        <w:rPr>
          <w:lang w:val="ru-RU"/>
        </w:rPr>
        <w:t>/:</w:t>
      </w:r>
      <w:proofErr w:type="spellStart"/>
      <w:r w:rsidRPr="009E4F26">
        <w:rPr>
          <w:lang w:val="ru-RU"/>
        </w:rPr>
        <w:t>id</w:t>
      </w:r>
      <w:proofErr w:type="spellEnd"/>
      <w:r w:rsidRPr="009E4F26">
        <w:rPr>
          <w:lang w:val="ru-RU"/>
        </w:rPr>
        <w:t xml:space="preserve">» необходим для обновления статуса заявок и отслеживания их выполнения в системе автоматизации приема и обработки </w:t>
      </w:r>
      <w:r w:rsidRPr="009E4F26">
        <w:rPr>
          <w:lang w:val="ru-RU"/>
        </w:rPr>
        <w:lastRenderedPageBreak/>
        <w:t>заявок отделом компании ООО «</w:t>
      </w:r>
      <w:r w:rsidR="00802C1A">
        <w:rPr>
          <w:lang w:val="ru-RU"/>
        </w:rPr>
        <w:t>Максбонус</w:t>
      </w:r>
      <w:r w:rsidRPr="009E4F26">
        <w:rPr>
          <w:lang w:val="ru-RU"/>
        </w:rPr>
        <w:t xml:space="preserve">». Этот </w:t>
      </w:r>
      <w:proofErr w:type="spellStart"/>
      <w:r w:rsidRPr="009E4F26">
        <w:rPr>
          <w:lang w:val="ru-RU"/>
        </w:rPr>
        <w:t>эндпоинт</w:t>
      </w:r>
      <w:proofErr w:type="spellEnd"/>
      <w:r w:rsidRPr="009E4F26">
        <w:rPr>
          <w:lang w:val="ru-RU"/>
        </w:rPr>
        <w:t xml:space="preserve"> позволяет сотрудникам отдела изменять статус задачи на основе ее выполнения и контролировать прогресс выполнения всех заявок.</w:t>
      </w:r>
    </w:p>
    <w:p w14:paraId="7436F162" w14:textId="08F07BDF" w:rsidR="009E4F26" w:rsidRPr="009E4F26" w:rsidRDefault="009E4F26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9E4F26">
        <w:rPr>
          <w:lang w:val="ru-RU"/>
        </w:rPr>
        <w:t>При отправке PUT-запроса на «/</w:t>
      </w:r>
      <w:proofErr w:type="spellStart"/>
      <w:r w:rsidRPr="009E4F26">
        <w:rPr>
          <w:lang w:val="ru-RU"/>
        </w:rPr>
        <w:t>api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task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status</w:t>
      </w:r>
      <w:proofErr w:type="spellEnd"/>
      <w:r w:rsidRPr="009E4F26">
        <w:rPr>
          <w:lang w:val="ru-RU"/>
        </w:rPr>
        <w:t>/:</w:t>
      </w:r>
      <w:proofErr w:type="spellStart"/>
      <w:r w:rsidRPr="009E4F26">
        <w:rPr>
          <w:lang w:val="ru-RU"/>
        </w:rPr>
        <w:t>id</w:t>
      </w:r>
      <w:proofErr w:type="spellEnd"/>
      <w:r w:rsidRPr="009E4F26">
        <w:rPr>
          <w:lang w:val="ru-RU"/>
        </w:rPr>
        <w:t xml:space="preserve">» с новым статусом задачи (например, "выполнено" или "в процессе") в теле запроса, серверная часть на Go с использованием фреймворка </w:t>
      </w:r>
      <w:proofErr w:type="spellStart"/>
      <w:r w:rsidRPr="009E4F26">
        <w:rPr>
          <w:lang w:val="ru-RU"/>
        </w:rPr>
        <w:t>Gin</w:t>
      </w:r>
      <w:proofErr w:type="spellEnd"/>
      <w:r w:rsidRPr="009E4F26">
        <w:rPr>
          <w:lang w:val="ru-RU"/>
        </w:rPr>
        <w:t xml:space="preserve"> обрабатывает запрос, извлекает идентификатор задачи из параметра URL и выполняет проверку наличия задачи с указанным идентификатором в базе данных </w:t>
      </w:r>
      <w:proofErr w:type="spellStart"/>
      <w:r w:rsidRPr="009E4F26">
        <w:rPr>
          <w:lang w:val="ru-RU"/>
        </w:rPr>
        <w:t>PostgreSQL</w:t>
      </w:r>
      <w:proofErr w:type="spellEnd"/>
      <w:r w:rsidRPr="009E4F26">
        <w:rPr>
          <w:lang w:val="ru-RU"/>
        </w:rPr>
        <w:t>. Если задача существует, сервер обновляет ее статус и возвращает ответ с подтверждением об успешном обновлении статуса задачи.</w:t>
      </w:r>
    </w:p>
    <w:p w14:paraId="2C505316" w14:textId="3A5278C9" w:rsidR="009E4F26" w:rsidRPr="009E4F26" w:rsidRDefault="009E4F26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9E4F26">
        <w:rPr>
          <w:lang w:val="ru-RU"/>
        </w:rPr>
        <w:t xml:space="preserve">Доступ к этому </w:t>
      </w:r>
      <w:proofErr w:type="spellStart"/>
      <w:r w:rsidRPr="009E4F26">
        <w:rPr>
          <w:lang w:val="ru-RU"/>
        </w:rPr>
        <w:t>эндпоинту</w:t>
      </w:r>
      <w:proofErr w:type="spellEnd"/>
      <w:r w:rsidRPr="009E4F26">
        <w:rPr>
          <w:lang w:val="ru-RU"/>
        </w:rPr>
        <w:t xml:space="preserve"> также должен быть ограничен аутентифицированными пользователями, чья роль в системе предоставляет разрешение на изменение статуса задач. JWT, полученный при успешной аутентификации, должен быть передан в заголовке запроса (например, в поле "</w:t>
      </w:r>
      <w:proofErr w:type="spellStart"/>
      <w:r w:rsidRPr="009E4F26">
        <w:rPr>
          <w:lang w:val="ru-RU"/>
        </w:rPr>
        <w:t>Authorization</w:t>
      </w:r>
      <w:proofErr w:type="spellEnd"/>
      <w:r w:rsidRPr="009E4F26">
        <w:rPr>
          <w:lang w:val="ru-RU"/>
        </w:rPr>
        <w:t>") для подтверждения прав доступа пользователя.</w:t>
      </w:r>
    </w:p>
    <w:p w14:paraId="6D8C2FF0" w14:textId="3351236A" w:rsidR="00F91A1E" w:rsidRDefault="009E4F26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9E4F26">
        <w:rPr>
          <w:lang w:val="ru-RU"/>
        </w:rPr>
        <w:t>Использование роутера «/</w:t>
      </w:r>
      <w:proofErr w:type="spellStart"/>
      <w:r w:rsidRPr="009E4F26">
        <w:rPr>
          <w:lang w:val="ru-RU"/>
        </w:rPr>
        <w:t>api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task</w:t>
      </w:r>
      <w:proofErr w:type="spellEnd"/>
      <w:r w:rsidRPr="009E4F26">
        <w:rPr>
          <w:lang w:val="ru-RU"/>
        </w:rPr>
        <w:t>/</w:t>
      </w:r>
      <w:proofErr w:type="spellStart"/>
      <w:r w:rsidRPr="009E4F26">
        <w:rPr>
          <w:lang w:val="ru-RU"/>
        </w:rPr>
        <w:t>status</w:t>
      </w:r>
      <w:proofErr w:type="spellEnd"/>
      <w:r w:rsidRPr="009E4F26">
        <w:rPr>
          <w:lang w:val="ru-RU"/>
        </w:rPr>
        <w:t>/:</w:t>
      </w:r>
      <w:proofErr w:type="spellStart"/>
      <w:r w:rsidRPr="009E4F26">
        <w:rPr>
          <w:lang w:val="ru-RU"/>
        </w:rPr>
        <w:t>id</w:t>
      </w:r>
      <w:proofErr w:type="spellEnd"/>
      <w:r w:rsidRPr="009E4F26">
        <w:rPr>
          <w:lang w:val="ru-RU"/>
        </w:rPr>
        <w:t>» для обновления статуса заявок обеспечивает эффективное отслеживание выполнения задач и позволяет менеджерам и сотрудникам отдела оценивать прогресс в обработке заявок. Это также позволяет своевременно определять возможные проблемы и задержки, что в свою очередь помогает оптимизировать рабочие процессы и повышать уровень удовлетворенности клиентов.</w:t>
      </w:r>
    </w:p>
    <w:p w14:paraId="15CEBA11" w14:textId="48AC910C" w:rsidR="00147BB0" w:rsidRPr="00147BB0" w:rsidRDefault="00147BB0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147BB0">
        <w:rPr>
          <w:lang w:val="ru-RU"/>
        </w:rPr>
        <w:t>GET-роутер «/</w:t>
      </w:r>
      <w:proofErr w:type="spellStart"/>
      <w:r w:rsidRPr="00147BB0">
        <w:rPr>
          <w:lang w:val="ru-RU"/>
        </w:rPr>
        <w:t>api</w:t>
      </w:r>
      <w:proofErr w:type="spellEnd"/>
      <w:r w:rsidRPr="00147BB0">
        <w:rPr>
          <w:lang w:val="ru-RU"/>
        </w:rPr>
        <w:t>/</w:t>
      </w:r>
      <w:proofErr w:type="spellStart"/>
      <w:r w:rsidRPr="00147BB0">
        <w:rPr>
          <w:lang w:val="ru-RU"/>
        </w:rPr>
        <w:t>status</w:t>
      </w:r>
      <w:proofErr w:type="spellEnd"/>
      <w:r w:rsidRPr="00147BB0">
        <w:rPr>
          <w:lang w:val="ru-RU"/>
        </w:rPr>
        <w:t>» необходим для проверки статуса заявки в системе автоматизации приема и обработки заявок отделом компании ООО «</w:t>
      </w:r>
      <w:r w:rsidR="00802C1A">
        <w:rPr>
          <w:lang w:val="ru-RU"/>
        </w:rPr>
        <w:t>Максбонус</w:t>
      </w:r>
      <w:r w:rsidRPr="00147BB0">
        <w:rPr>
          <w:lang w:val="ru-RU"/>
        </w:rPr>
        <w:t xml:space="preserve">». Этот </w:t>
      </w:r>
      <w:proofErr w:type="spellStart"/>
      <w:r w:rsidRPr="00147BB0">
        <w:rPr>
          <w:lang w:val="ru-RU"/>
        </w:rPr>
        <w:t>эндпоинт</w:t>
      </w:r>
      <w:proofErr w:type="spellEnd"/>
      <w:r w:rsidRPr="00147BB0">
        <w:rPr>
          <w:lang w:val="ru-RU"/>
        </w:rPr>
        <w:t xml:space="preserve"> позволяет пользователям и сотрудникам отдела получать информацию о текущем состоянии и статусе обработки конкретной заявки.</w:t>
      </w:r>
    </w:p>
    <w:p w14:paraId="38E23760" w14:textId="057D871F" w:rsidR="00147BB0" w:rsidRPr="00147BB0" w:rsidRDefault="00147BB0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147BB0">
        <w:rPr>
          <w:lang w:val="ru-RU"/>
        </w:rPr>
        <w:lastRenderedPageBreak/>
        <w:t>При отправке GET-запроса на «/</w:t>
      </w:r>
      <w:proofErr w:type="spellStart"/>
      <w:r w:rsidRPr="00147BB0">
        <w:rPr>
          <w:lang w:val="ru-RU"/>
        </w:rPr>
        <w:t>api</w:t>
      </w:r>
      <w:proofErr w:type="spellEnd"/>
      <w:r w:rsidRPr="00147BB0">
        <w:rPr>
          <w:lang w:val="ru-RU"/>
        </w:rPr>
        <w:t>/</w:t>
      </w:r>
      <w:proofErr w:type="spellStart"/>
      <w:r w:rsidRPr="00147BB0">
        <w:rPr>
          <w:lang w:val="ru-RU"/>
        </w:rPr>
        <w:t>status</w:t>
      </w:r>
      <w:proofErr w:type="spellEnd"/>
      <w:r w:rsidRPr="00147BB0">
        <w:rPr>
          <w:lang w:val="ru-RU"/>
        </w:rPr>
        <w:t xml:space="preserve">» с идентификатором заявки в параметрах запроса, серверная часть на Go с использованием фреймворка </w:t>
      </w:r>
      <w:proofErr w:type="spellStart"/>
      <w:r w:rsidRPr="00147BB0">
        <w:rPr>
          <w:lang w:val="ru-RU"/>
        </w:rPr>
        <w:t>Gin</w:t>
      </w:r>
      <w:proofErr w:type="spellEnd"/>
      <w:r w:rsidRPr="00147BB0">
        <w:rPr>
          <w:lang w:val="ru-RU"/>
        </w:rPr>
        <w:t xml:space="preserve"> обрабатывает запрос и осуществляет поиск заявки с указанным идентификатором в базе данных </w:t>
      </w:r>
      <w:proofErr w:type="spellStart"/>
      <w:r w:rsidRPr="00147BB0">
        <w:rPr>
          <w:lang w:val="ru-RU"/>
        </w:rPr>
        <w:t>PostgreSQL</w:t>
      </w:r>
      <w:proofErr w:type="spellEnd"/>
      <w:r w:rsidRPr="00147BB0">
        <w:rPr>
          <w:lang w:val="ru-RU"/>
        </w:rPr>
        <w:t>. Если заявка найдена, сервер возвращает ответ с информацией о статусе заявки, такой как "новая", "в процессе" или "выполнена", а также другие сведения, связанные с заявкой.</w:t>
      </w:r>
    </w:p>
    <w:p w14:paraId="30A6A1C3" w14:textId="4277B592" w:rsidR="00147BB0" w:rsidRPr="00147BB0" w:rsidRDefault="00147BB0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147BB0">
        <w:rPr>
          <w:lang w:val="ru-RU"/>
        </w:rPr>
        <w:t xml:space="preserve">Доступ к этому </w:t>
      </w:r>
      <w:proofErr w:type="spellStart"/>
      <w:r w:rsidRPr="00147BB0">
        <w:rPr>
          <w:lang w:val="ru-RU"/>
        </w:rPr>
        <w:t>эндпоинту</w:t>
      </w:r>
      <w:proofErr w:type="spellEnd"/>
      <w:r w:rsidRPr="00147BB0">
        <w:rPr>
          <w:lang w:val="ru-RU"/>
        </w:rPr>
        <w:t xml:space="preserve"> может быть ограничен аутентифицированными пользователями, чья роль в системе предоставляет разрешение на просмотр статуса заявок. В этом случае, JWT, полученный при успешной аутентификации, должен быть передан в заголовке запроса (например, в поле "</w:t>
      </w:r>
      <w:proofErr w:type="spellStart"/>
      <w:r w:rsidRPr="00147BB0">
        <w:rPr>
          <w:lang w:val="ru-RU"/>
        </w:rPr>
        <w:t>Authorization</w:t>
      </w:r>
      <w:proofErr w:type="spellEnd"/>
      <w:r w:rsidRPr="00147BB0">
        <w:rPr>
          <w:lang w:val="ru-RU"/>
        </w:rPr>
        <w:t>") для подтверждения прав доступа пользователя.</w:t>
      </w:r>
    </w:p>
    <w:p w14:paraId="4AC86A81" w14:textId="59232AC0" w:rsidR="00147BB0" w:rsidRDefault="00147BB0" w:rsidP="00147BB0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147BB0">
        <w:rPr>
          <w:lang w:val="ru-RU"/>
        </w:rPr>
        <w:t>Использование роутера «/</w:t>
      </w:r>
      <w:proofErr w:type="spellStart"/>
      <w:r w:rsidRPr="00147BB0">
        <w:rPr>
          <w:lang w:val="ru-RU"/>
        </w:rPr>
        <w:t>api</w:t>
      </w:r>
      <w:proofErr w:type="spellEnd"/>
      <w:r w:rsidRPr="00147BB0">
        <w:rPr>
          <w:lang w:val="ru-RU"/>
        </w:rPr>
        <w:t>/</w:t>
      </w:r>
      <w:proofErr w:type="spellStart"/>
      <w:r w:rsidRPr="00147BB0">
        <w:rPr>
          <w:lang w:val="ru-RU"/>
        </w:rPr>
        <w:t>status</w:t>
      </w:r>
      <w:proofErr w:type="spellEnd"/>
      <w:r w:rsidRPr="00147BB0">
        <w:rPr>
          <w:lang w:val="ru-RU"/>
        </w:rPr>
        <w:t>» для проверки статуса заявки позволяет пользователям и сотрудникам отдела отслеживать ход выполнения заявок и контролировать их обработку. Это обеспечивает прозрачность рабочего процесса и позволяет клиентам быть в курсе состояния своих заявок, что, в свою очередь, способствует повышению уровня удовлетворенности клиентов и эффективности работы отдела.</w:t>
      </w:r>
    </w:p>
    <w:p w14:paraId="121E8E80" w14:textId="41A11CAF" w:rsidR="00C77B24" w:rsidRPr="00C77B24" w:rsidRDefault="00C77B24" w:rsidP="00C77B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77B24">
        <w:rPr>
          <w:lang w:val="ru-RU"/>
        </w:rPr>
        <w:t>GET-роутер «/</w:t>
      </w:r>
      <w:proofErr w:type="spellStart"/>
      <w:r w:rsidRPr="00C77B24">
        <w:rPr>
          <w:lang w:val="ru-RU"/>
        </w:rPr>
        <w:t>api</w:t>
      </w:r>
      <w:proofErr w:type="spellEnd"/>
      <w:r w:rsidRPr="00C77B24">
        <w:rPr>
          <w:lang w:val="ru-RU"/>
        </w:rPr>
        <w:t>/</w:t>
      </w:r>
      <w:proofErr w:type="spellStart"/>
      <w:r w:rsidRPr="00C77B24">
        <w:rPr>
          <w:lang w:val="ru-RU"/>
        </w:rPr>
        <w:t>users</w:t>
      </w:r>
      <w:proofErr w:type="spellEnd"/>
      <w:r w:rsidRPr="00C77B24">
        <w:rPr>
          <w:lang w:val="ru-RU"/>
        </w:rPr>
        <w:t>» необходим для получения списка пользователей системы автоматизации приема и обработки заявок отделом компании ООО «</w:t>
      </w:r>
      <w:r w:rsidR="00802C1A">
        <w:rPr>
          <w:lang w:val="ru-RU"/>
        </w:rPr>
        <w:t>Максбонус</w:t>
      </w:r>
      <w:r w:rsidRPr="00C77B24">
        <w:rPr>
          <w:lang w:val="ru-RU"/>
        </w:rPr>
        <w:t xml:space="preserve">». Этот </w:t>
      </w:r>
      <w:proofErr w:type="spellStart"/>
      <w:r w:rsidRPr="00C77B24">
        <w:rPr>
          <w:lang w:val="ru-RU"/>
        </w:rPr>
        <w:t>эндпоинт</w:t>
      </w:r>
      <w:proofErr w:type="spellEnd"/>
      <w:r w:rsidRPr="00C77B24">
        <w:rPr>
          <w:lang w:val="ru-RU"/>
        </w:rPr>
        <w:t xml:space="preserve"> позволяет менеджерам и сотрудникам отдела просматривать список доступных пользователей, чтобы назначать их на заявки, а также для обеспечения правильного распределения рабочей нагрузки между сотрудниками.</w:t>
      </w:r>
    </w:p>
    <w:p w14:paraId="6DFD4C99" w14:textId="44A3BDAE" w:rsidR="00C77B24" w:rsidRPr="00C77B24" w:rsidRDefault="00C77B24" w:rsidP="00C77B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77B24">
        <w:rPr>
          <w:lang w:val="ru-RU"/>
        </w:rPr>
        <w:t>При отправке GET-запроса на «/</w:t>
      </w:r>
      <w:proofErr w:type="spellStart"/>
      <w:r w:rsidRPr="00C77B24">
        <w:rPr>
          <w:lang w:val="ru-RU"/>
        </w:rPr>
        <w:t>api</w:t>
      </w:r>
      <w:proofErr w:type="spellEnd"/>
      <w:r w:rsidRPr="00C77B24">
        <w:rPr>
          <w:lang w:val="ru-RU"/>
        </w:rPr>
        <w:t>/</w:t>
      </w:r>
      <w:proofErr w:type="spellStart"/>
      <w:r w:rsidRPr="00C77B24">
        <w:rPr>
          <w:lang w:val="ru-RU"/>
        </w:rPr>
        <w:t>users</w:t>
      </w:r>
      <w:proofErr w:type="spellEnd"/>
      <w:r w:rsidRPr="00C77B24">
        <w:rPr>
          <w:lang w:val="ru-RU"/>
        </w:rPr>
        <w:t xml:space="preserve">», серверная часть на Go с использованием фреймворка </w:t>
      </w:r>
      <w:proofErr w:type="spellStart"/>
      <w:r w:rsidRPr="00C77B24">
        <w:rPr>
          <w:lang w:val="ru-RU"/>
        </w:rPr>
        <w:t>Gin</w:t>
      </w:r>
      <w:proofErr w:type="spellEnd"/>
      <w:r w:rsidRPr="00C77B24">
        <w:rPr>
          <w:lang w:val="ru-RU"/>
        </w:rPr>
        <w:t xml:space="preserve"> обрабатывает запрос и получает список всех пользователей из базы данных </w:t>
      </w:r>
      <w:proofErr w:type="spellStart"/>
      <w:r w:rsidRPr="00C77B24">
        <w:rPr>
          <w:lang w:val="ru-RU"/>
        </w:rPr>
        <w:t>PostgreSQL</w:t>
      </w:r>
      <w:proofErr w:type="spellEnd"/>
      <w:r w:rsidRPr="00C77B24">
        <w:rPr>
          <w:lang w:val="ru-RU"/>
        </w:rPr>
        <w:t xml:space="preserve">. Затем сервер возвращает ответ, </w:t>
      </w:r>
      <w:r w:rsidRPr="00C77B24">
        <w:rPr>
          <w:lang w:val="ru-RU"/>
        </w:rPr>
        <w:lastRenderedPageBreak/>
        <w:t>содержащий информацию о каждом пользователе, такую как имя, фамилия, должность и контактные данные.</w:t>
      </w:r>
    </w:p>
    <w:p w14:paraId="5D3D5785" w14:textId="09A6E451" w:rsidR="00C77B24" w:rsidRPr="00C77B24" w:rsidRDefault="00C77B24" w:rsidP="00C77B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77B24">
        <w:rPr>
          <w:lang w:val="ru-RU"/>
        </w:rPr>
        <w:t xml:space="preserve">Доступ к этому </w:t>
      </w:r>
      <w:proofErr w:type="spellStart"/>
      <w:r w:rsidRPr="00C77B24">
        <w:rPr>
          <w:lang w:val="ru-RU"/>
        </w:rPr>
        <w:t>эндпоинту</w:t>
      </w:r>
      <w:proofErr w:type="spellEnd"/>
      <w:r w:rsidRPr="00C77B24">
        <w:rPr>
          <w:lang w:val="ru-RU"/>
        </w:rPr>
        <w:t>, как правило, ограничен аутентифицированными пользователями с определенными ролями и разрешениями, такими как менеджеры или администраторы системы. JWT, полученный при успешной аутентификации, должен быть передан в заголовке запроса (например, в поле "</w:t>
      </w:r>
      <w:proofErr w:type="spellStart"/>
      <w:r w:rsidRPr="00C77B24">
        <w:rPr>
          <w:lang w:val="ru-RU"/>
        </w:rPr>
        <w:t>Authorization</w:t>
      </w:r>
      <w:proofErr w:type="spellEnd"/>
      <w:r w:rsidRPr="00C77B24">
        <w:rPr>
          <w:lang w:val="ru-RU"/>
        </w:rPr>
        <w:t>") для подтверждения прав доступа пользователя.</w:t>
      </w:r>
    </w:p>
    <w:p w14:paraId="352BF8AB" w14:textId="15537FDB" w:rsidR="00C77B24" w:rsidRDefault="00C77B24" w:rsidP="00C77B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77B24">
        <w:rPr>
          <w:lang w:val="ru-RU"/>
        </w:rPr>
        <w:t>Использование роутера «/</w:t>
      </w:r>
      <w:proofErr w:type="spellStart"/>
      <w:r w:rsidRPr="00C77B24">
        <w:rPr>
          <w:lang w:val="ru-RU"/>
        </w:rPr>
        <w:t>api</w:t>
      </w:r>
      <w:proofErr w:type="spellEnd"/>
      <w:r w:rsidRPr="00C77B24">
        <w:rPr>
          <w:lang w:val="ru-RU"/>
        </w:rPr>
        <w:t>/</w:t>
      </w:r>
      <w:proofErr w:type="spellStart"/>
      <w:r w:rsidRPr="00C77B24">
        <w:rPr>
          <w:lang w:val="ru-RU"/>
        </w:rPr>
        <w:t>users</w:t>
      </w:r>
      <w:proofErr w:type="spellEnd"/>
      <w:r w:rsidRPr="00C77B24">
        <w:rPr>
          <w:lang w:val="ru-RU"/>
        </w:rPr>
        <w:t>» для получения списка пользователей для назначения на заявку облегчает процесс распределения задач между сотрудниками и обеспечивает более эффективное управление рабочим процессом. Это также способствует улучшению коммуникации и координации между сотрудниками, что, в свою очередь, ведет к повышению производительности отдела и качества предоставляемых услуг.</w:t>
      </w:r>
    </w:p>
    <w:p w14:paraId="76D74B7A" w14:textId="1FC1F469" w:rsidR="00C77B24" w:rsidRPr="00C77B24" w:rsidRDefault="00C77B24" w:rsidP="00C77B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77B24">
        <w:rPr>
          <w:lang w:val="ru-RU"/>
        </w:rPr>
        <w:t>DELETE-роутер «/</w:t>
      </w:r>
      <w:proofErr w:type="spellStart"/>
      <w:r w:rsidRPr="00C77B24">
        <w:rPr>
          <w:lang w:val="ru-RU"/>
        </w:rPr>
        <w:t>api</w:t>
      </w:r>
      <w:proofErr w:type="spellEnd"/>
      <w:r w:rsidRPr="00C77B24">
        <w:rPr>
          <w:lang w:val="ru-RU"/>
        </w:rPr>
        <w:t>/</w:t>
      </w:r>
      <w:proofErr w:type="spellStart"/>
      <w:r w:rsidRPr="00C77B24">
        <w:rPr>
          <w:lang w:val="ru-RU"/>
        </w:rPr>
        <w:t>task</w:t>
      </w:r>
      <w:proofErr w:type="spellEnd"/>
      <w:r w:rsidRPr="00C77B24">
        <w:rPr>
          <w:lang w:val="ru-RU"/>
        </w:rPr>
        <w:t>/:</w:t>
      </w:r>
      <w:proofErr w:type="spellStart"/>
      <w:r w:rsidRPr="00C77B24">
        <w:rPr>
          <w:lang w:val="ru-RU"/>
        </w:rPr>
        <w:t>id</w:t>
      </w:r>
      <w:proofErr w:type="spellEnd"/>
      <w:r w:rsidRPr="00C77B24">
        <w:rPr>
          <w:lang w:val="ru-RU"/>
        </w:rPr>
        <w:t>» необходим для удаления заявок в системе автоматизации приема и обработки заявок отделом компании ООО «</w:t>
      </w:r>
      <w:r w:rsidR="00802C1A">
        <w:rPr>
          <w:lang w:val="ru-RU"/>
        </w:rPr>
        <w:t>Максбонус</w:t>
      </w:r>
      <w:r w:rsidRPr="00C77B24">
        <w:rPr>
          <w:lang w:val="ru-RU"/>
        </w:rPr>
        <w:t xml:space="preserve">». Этот </w:t>
      </w:r>
      <w:proofErr w:type="spellStart"/>
      <w:r w:rsidRPr="00C77B24">
        <w:rPr>
          <w:lang w:val="ru-RU"/>
        </w:rPr>
        <w:t>эндпоинт</w:t>
      </w:r>
      <w:proofErr w:type="spellEnd"/>
      <w:r w:rsidRPr="00C77B24">
        <w:rPr>
          <w:lang w:val="ru-RU"/>
        </w:rPr>
        <w:t xml:space="preserve"> позволяет менеджерам и сотрудникам отдела удалять заявки, которые больше не актуальны или были завершены, что помогает поддерживать актуальность информации и оптимизировать рабочий процесс.</w:t>
      </w:r>
    </w:p>
    <w:p w14:paraId="502F7615" w14:textId="4A15378B" w:rsidR="00C77B24" w:rsidRPr="00BD5841" w:rsidRDefault="00C77B24" w:rsidP="00C77B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77B24">
        <w:rPr>
          <w:lang w:val="ru-RU"/>
        </w:rPr>
        <w:t>При отправке DELETE-запроса на «/</w:t>
      </w:r>
      <w:proofErr w:type="spellStart"/>
      <w:r w:rsidRPr="00C77B24">
        <w:rPr>
          <w:lang w:val="ru-RU"/>
        </w:rPr>
        <w:t>api</w:t>
      </w:r>
      <w:proofErr w:type="spellEnd"/>
      <w:r w:rsidRPr="00C77B24">
        <w:rPr>
          <w:lang w:val="ru-RU"/>
        </w:rPr>
        <w:t>/</w:t>
      </w:r>
      <w:proofErr w:type="spellStart"/>
      <w:r w:rsidRPr="00C77B24">
        <w:rPr>
          <w:lang w:val="ru-RU"/>
        </w:rPr>
        <w:t>task</w:t>
      </w:r>
      <w:proofErr w:type="spellEnd"/>
      <w:r w:rsidRPr="00C77B24">
        <w:rPr>
          <w:lang w:val="ru-RU"/>
        </w:rPr>
        <w:t>/:</w:t>
      </w:r>
      <w:proofErr w:type="spellStart"/>
      <w:r w:rsidRPr="00C77B24">
        <w:rPr>
          <w:lang w:val="ru-RU"/>
        </w:rPr>
        <w:t>id</w:t>
      </w:r>
      <w:proofErr w:type="spellEnd"/>
      <w:r w:rsidRPr="00C77B24">
        <w:rPr>
          <w:lang w:val="ru-RU"/>
        </w:rPr>
        <w:t xml:space="preserve">» с идентификатором заявки в параметрах URL, серверная часть на Go с использованием фреймворка </w:t>
      </w:r>
      <w:proofErr w:type="spellStart"/>
      <w:r w:rsidRPr="00C77B24">
        <w:rPr>
          <w:lang w:val="ru-RU"/>
        </w:rPr>
        <w:t>Gin</w:t>
      </w:r>
      <w:proofErr w:type="spellEnd"/>
      <w:r w:rsidRPr="00C77B24">
        <w:rPr>
          <w:lang w:val="ru-RU"/>
        </w:rPr>
        <w:t xml:space="preserve"> обрабатывает запрос и выполняет проверку наличия заявки с указанным идентификатором в базе данных </w:t>
      </w:r>
      <w:proofErr w:type="spellStart"/>
      <w:r w:rsidRPr="00C77B24">
        <w:rPr>
          <w:lang w:val="ru-RU"/>
        </w:rPr>
        <w:t>PostgreSQL</w:t>
      </w:r>
      <w:proofErr w:type="spellEnd"/>
      <w:r w:rsidRPr="00C77B24">
        <w:rPr>
          <w:lang w:val="ru-RU"/>
        </w:rPr>
        <w:t>. Если заявка существует, сервер удаляет ее из базы данных и возвращает ответ с подтверждением успешного удаления заявки.</w:t>
      </w:r>
    </w:p>
    <w:p w14:paraId="5960B3CF" w14:textId="2B00B95F" w:rsidR="00C77B24" w:rsidRPr="00C77B24" w:rsidRDefault="00C77B24" w:rsidP="00C77B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77B24">
        <w:rPr>
          <w:lang w:val="ru-RU"/>
        </w:rPr>
        <w:lastRenderedPageBreak/>
        <w:t xml:space="preserve">Доступ к этому </w:t>
      </w:r>
      <w:proofErr w:type="spellStart"/>
      <w:r w:rsidRPr="00C77B24">
        <w:rPr>
          <w:lang w:val="ru-RU"/>
        </w:rPr>
        <w:t>эндпоинту</w:t>
      </w:r>
      <w:proofErr w:type="spellEnd"/>
      <w:r w:rsidRPr="00C77B24">
        <w:rPr>
          <w:lang w:val="ru-RU"/>
        </w:rPr>
        <w:t xml:space="preserve"> должен быть ограничен аутентифицированными пользователями с определенными ролями и разрешениями, такими как менеджеры или администраторы системы. JWT, полученный при успешной аутентификации, должен быть передан в заголовке запроса (например, в поле "</w:t>
      </w:r>
      <w:proofErr w:type="spellStart"/>
      <w:r w:rsidRPr="00C77B24">
        <w:rPr>
          <w:lang w:val="ru-RU"/>
        </w:rPr>
        <w:t>Authorization</w:t>
      </w:r>
      <w:proofErr w:type="spellEnd"/>
      <w:r w:rsidRPr="00C77B24">
        <w:rPr>
          <w:lang w:val="ru-RU"/>
        </w:rPr>
        <w:t>") для подтверждения прав доступа пользователя.</w:t>
      </w:r>
    </w:p>
    <w:p w14:paraId="2605BB53" w14:textId="35A803FD" w:rsidR="00147BB0" w:rsidRDefault="00C77B24" w:rsidP="00C77B24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C77B24">
        <w:rPr>
          <w:lang w:val="ru-RU"/>
        </w:rPr>
        <w:t>Использование роутера «/</w:t>
      </w:r>
      <w:proofErr w:type="spellStart"/>
      <w:r w:rsidRPr="00C77B24">
        <w:rPr>
          <w:lang w:val="ru-RU"/>
        </w:rPr>
        <w:t>api</w:t>
      </w:r>
      <w:proofErr w:type="spellEnd"/>
      <w:r w:rsidRPr="00C77B24">
        <w:rPr>
          <w:lang w:val="ru-RU"/>
        </w:rPr>
        <w:t>/</w:t>
      </w:r>
      <w:proofErr w:type="spellStart"/>
      <w:r w:rsidRPr="00C77B24">
        <w:rPr>
          <w:lang w:val="ru-RU"/>
        </w:rPr>
        <w:t>task</w:t>
      </w:r>
      <w:proofErr w:type="spellEnd"/>
      <w:r w:rsidRPr="00C77B24">
        <w:rPr>
          <w:lang w:val="ru-RU"/>
        </w:rPr>
        <w:t>/:</w:t>
      </w:r>
      <w:proofErr w:type="spellStart"/>
      <w:r w:rsidRPr="00C77B24">
        <w:rPr>
          <w:lang w:val="ru-RU"/>
        </w:rPr>
        <w:t>id</w:t>
      </w:r>
      <w:proofErr w:type="spellEnd"/>
      <w:r w:rsidRPr="00C77B24">
        <w:rPr>
          <w:lang w:val="ru-RU"/>
        </w:rPr>
        <w:t>» для удаления заявок обеспечивает гибкость и контроль над рабочим процессом, что позволяет удалять устаревшие или завершенные заявки и освобождать ресурсы для работы с актуальными задачами. Это также содействует улучшению общей организации работы отдела и повышению уровня удовлетворенности клиентов.</w:t>
      </w:r>
    </w:p>
    <w:p w14:paraId="2891942B" w14:textId="5AE67AD8" w:rsidR="00884CCA" w:rsidRPr="00884CCA" w:rsidRDefault="00884CCA" w:rsidP="00884CCA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884CCA">
        <w:rPr>
          <w:lang w:val="ru-RU"/>
        </w:rPr>
        <w:t>PUT-роутер «/</w:t>
      </w:r>
      <w:proofErr w:type="spellStart"/>
      <w:r w:rsidRPr="00884CCA">
        <w:rPr>
          <w:lang w:val="ru-RU"/>
        </w:rPr>
        <w:t>api</w:t>
      </w:r>
      <w:proofErr w:type="spellEnd"/>
      <w:r w:rsidRPr="00884CCA">
        <w:rPr>
          <w:lang w:val="ru-RU"/>
        </w:rPr>
        <w:t>/</w:t>
      </w:r>
      <w:proofErr w:type="spellStart"/>
      <w:r w:rsidRPr="00884CCA">
        <w:rPr>
          <w:lang w:val="ru-RU"/>
        </w:rPr>
        <w:t>task</w:t>
      </w:r>
      <w:proofErr w:type="spellEnd"/>
      <w:r w:rsidRPr="00884CCA">
        <w:rPr>
          <w:lang w:val="ru-RU"/>
        </w:rPr>
        <w:t>/:</w:t>
      </w:r>
      <w:proofErr w:type="spellStart"/>
      <w:r w:rsidRPr="00884CCA">
        <w:rPr>
          <w:lang w:val="ru-RU"/>
        </w:rPr>
        <w:t>id</w:t>
      </w:r>
      <w:proofErr w:type="spellEnd"/>
      <w:r w:rsidRPr="00884CCA">
        <w:rPr>
          <w:lang w:val="ru-RU"/>
        </w:rPr>
        <w:t>» необходим для изменения заявок в системе автоматизации приема и обработки заявок отделом компании ООО «</w:t>
      </w:r>
      <w:r w:rsidR="00802C1A">
        <w:rPr>
          <w:lang w:val="ru-RU"/>
        </w:rPr>
        <w:t>Максбонус</w:t>
      </w:r>
      <w:r w:rsidRPr="00884CCA">
        <w:rPr>
          <w:lang w:val="ru-RU"/>
        </w:rPr>
        <w:t xml:space="preserve">». Этот </w:t>
      </w:r>
      <w:proofErr w:type="spellStart"/>
      <w:r w:rsidRPr="00884CCA">
        <w:rPr>
          <w:lang w:val="ru-RU"/>
        </w:rPr>
        <w:t>эндпоинт</w:t>
      </w:r>
      <w:proofErr w:type="spellEnd"/>
      <w:r w:rsidRPr="00884CCA">
        <w:rPr>
          <w:lang w:val="ru-RU"/>
        </w:rPr>
        <w:t xml:space="preserve"> позволяет менеджерам и сотрудникам отдела вносить изменения в существующие заявки, такие как обновление статуса, изменение сроков исполнения, назначение нового исполнителя или корректировка деталей заявки.</w:t>
      </w:r>
    </w:p>
    <w:p w14:paraId="0CEB4987" w14:textId="1EF684DD" w:rsidR="00884CCA" w:rsidRPr="00884CCA" w:rsidRDefault="00884CCA" w:rsidP="00884CCA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884CCA">
        <w:rPr>
          <w:lang w:val="ru-RU"/>
        </w:rPr>
        <w:t>При отправке PUT-запроса на «/</w:t>
      </w:r>
      <w:proofErr w:type="spellStart"/>
      <w:r w:rsidRPr="00884CCA">
        <w:rPr>
          <w:lang w:val="ru-RU"/>
        </w:rPr>
        <w:t>api</w:t>
      </w:r>
      <w:proofErr w:type="spellEnd"/>
      <w:r w:rsidRPr="00884CCA">
        <w:rPr>
          <w:lang w:val="ru-RU"/>
        </w:rPr>
        <w:t>/</w:t>
      </w:r>
      <w:proofErr w:type="spellStart"/>
      <w:r w:rsidRPr="00884CCA">
        <w:rPr>
          <w:lang w:val="ru-RU"/>
        </w:rPr>
        <w:t>task</w:t>
      </w:r>
      <w:proofErr w:type="spellEnd"/>
      <w:r w:rsidRPr="00884CCA">
        <w:rPr>
          <w:lang w:val="ru-RU"/>
        </w:rPr>
        <w:t>/:</w:t>
      </w:r>
      <w:proofErr w:type="spellStart"/>
      <w:r w:rsidRPr="00884CCA">
        <w:rPr>
          <w:lang w:val="ru-RU"/>
        </w:rPr>
        <w:t>id</w:t>
      </w:r>
      <w:proofErr w:type="spellEnd"/>
      <w:r w:rsidRPr="00884CCA">
        <w:rPr>
          <w:lang w:val="ru-RU"/>
        </w:rPr>
        <w:t xml:space="preserve">» с идентификатором заявки в параметрах URL и данными для обновления в теле запроса, серверная часть на Go с использованием фреймворка </w:t>
      </w:r>
      <w:proofErr w:type="spellStart"/>
      <w:r w:rsidRPr="00884CCA">
        <w:rPr>
          <w:lang w:val="ru-RU"/>
        </w:rPr>
        <w:t>Gin</w:t>
      </w:r>
      <w:proofErr w:type="spellEnd"/>
      <w:r w:rsidRPr="00884CCA">
        <w:rPr>
          <w:lang w:val="ru-RU"/>
        </w:rPr>
        <w:t xml:space="preserve"> обрабатывает запрос и выполняет проверку наличия заявки с указанным идентификатором в базе данных </w:t>
      </w:r>
      <w:proofErr w:type="spellStart"/>
      <w:r w:rsidRPr="00884CCA">
        <w:rPr>
          <w:lang w:val="ru-RU"/>
        </w:rPr>
        <w:t>PostgreSQL</w:t>
      </w:r>
      <w:proofErr w:type="spellEnd"/>
      <w:r w:rsidRPr="00884CCA">
        <w:rPr>
          <w:lang w:val="ru-RU"/>
        </w:rPr>
        <w:t>. Если заявка существует, сервер обновляет ее сведения в соответствии с переданными данными и возвращает ответ с подтверждением успешного обновления заявки.</w:t>
      </w:r>
    </w:p>
    <w:p w14:paraId="2B7C7670" w14:textId="7253E288" w:rsidR="00884CCA" w:rsidRPr="00884CCA" w:rsidRDefault="00884CCA" w:rsidP="00884CCA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884CCA">
        <w:rPr>
          <w:lang w:val="ru-RU"/>
        </w:rPr>
        <w:t xml:space="preserve">Доступ к этому </w:t>
      </w:r>
      <w:proofErr w:type="spellStart"/>
      <w:r w:rsidRPr="00884CCA">
        <w:rPr>
          <w:lang w:val="ru-RU"/>
        </w:rPr>
        <w:t>эндпоинту</w:t>
      </w:r>
      <w:proofErr w:type="spellEnd"/>
      <w:r w:rsidRPr="00884CCA">
        <w:rPr>
          <w:lang w:val="ru-RU"/>
        </w:rPr>
        <w:t xml:space="preserve"> должен быть ограничен аутентифицированными пользователями с определенными ролями и разрешениями, такими как менеджеры или администраторы системы. JWT, полученный при успешной аутентификации, должен быть передан в заголовке запроса (например, в поле "</w:t>
      </w:r>
      <w:proofErr w:type="spellStart"/>
      <w:r w:rsidRPr="00884CCA">
        <w:rPr>
          <w:lang w:val="ru-RU"/>
        </w:rPr>
        <w:t>Authorization</w:t>
      </w:r>
      <w:proofErr w:type="spellEnd"/>
      <w:r w:rsidRPr="00884CCA">
        <w:rPr>
          <w:lang w:val="ru-RU"/>
        </w:rPr>
        <w:t>") для подтверждения прав доступа пользователя.</w:t>
      </w:r>
    </w:p>
    <w:p w14:paraId="09ADDB0D" w14:textId="60D8634E" w:rsidR="00884CCA" w:rsidRDefault="00884CCA" w:rsidP="00884CCA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884CCA">
        <w:rPr>
          <w:lang w:val="ru-RU"/>
        </w:rPr>
        <w:lastRenderedPageBreak/>
        <w:t>Использование роутера «/</w:t>
      </w:r>
      <w:proofErr w:type="spellStart"/>
      <w:r w:rsidRPr="00884CCA">
        <w:rPr>
          <w:lang w:val="ru-RU"/>
        </w:rPr>
        <w:t>api</w:t>
      </w:r>
      <w:proofErr w:type="spellEnd"/>
      <w:r w:rsidRPr="00884CCA">
        <w:rPr>
          <w:lang w:val="ru-RU"/>
        </w:rPr>
        <w:t>/</w:t>
      </w:r>
      <w:proofErr w:type="spellStart"/>
      <w:r w:rsidRPr="00884CCA">
        <w:rPr>
          <w:lang w:val="ru-RU"/>
        </w:rPr>
        <w:t>task</w:t>
      </w:r>
      <w:proofErr w:type="spellEnd"/>
      <w:r w:rsidRPr="00884CCA">
        <w:rPr>
          <w:lang w:val="ru-RU"/>
        </w:rPr>
        <w:t>/:</w:t>
      </w:r>
      <w:proofErr w:type="spellStart"/>
      <w:r w:rsidRPr="00884CCA">
        <w:rPr>
          <w:lang w:val="ru-RU"/>
        </w:rPr>
        <w:t>id</w:t>
      </w:r>
      <w:proofErr w:type="spellEnd"/>
      <w:r w:rsidRPr="00884CCA">
        <w:rPr>
          <w:lang w:val="ru-RU"/>
        </w:rPr>
        <w:t>» для изменения заявок предоставляет гибкий и управляемый рабочий процесс, позволяющий адаптироваться к изменяющимся условиям и потребностям клиентов. Это также способствует улучшению коммуникации и координации между сотрудниками отдела, что, в свою очередь, ведет к повышению производительности и качества предоставляемых услуг.</w:t>
      </w:r>
    </w:p>
    <w:p w14:paraId="4397D848" w14:textId="77777777" w:rsidR="00147BB0" w:rsidRDefault="00147BB0" w:rsidP="00884CCA">
      <w:pPr>
        <w:widowControl/>
        <w:autoSpaceDE/>
        <w:autoSpaceDN/>
        <w:spacing w:after="160" w:line="360" w:lineRule="auto"/>
        <w:rPr>
          <w:lang w:val="ru-RU"/>
        </w:rPr>
      </w:pPr>
    </w:p>
    <w:p w14:paraId="2979883C" w14:textId="2184B69B" w:rsidR="00B728A9" w:rsidRPr="00C07069" w:rsidRDefault="00B728A9" w:rsidP="00C07069">
      <w:pPr>
        <w:pStyle w:val="a5"/>
        <w:widowControl/>
        <w:numPr>
          <w:ilvl w:val="1"/>
          <w:numId w:val="19"/>
        </w:numPr>
        <w:autoSpaceDE/>
        <w:autoSpaceDN/>
        <w:spacing w:after="160" w:line="360" w:lineRule="auto"/>
        <w:rPr>
          <w:lang w:val="ru-RU"/>
        </w:rPr>
      </w:pPr>
      <w:r w:rsidRPr="00C07069">
        <w:rPr>
          <w:lang w:val="ru-RU"/>
        </w:rPr>
        <w:t>Создание чат-бота телеграмм для оповещения о новых заявках</w:t>
      </w:r>
    </w:p>
    <w:p w14:paraId="61D0C78F" w14:textId="77777777" w:rsidR="00C07069" w:rsidRPr="00C07069" w:rsidRDefault="00C07069" w:rsidP="00C07069">
      <w:pPr>
        <w:widowControl/>
        <w:autoSpaceDE/>
        <w:autoSpaceDN/>
        <w:spacing w:after="160" w:line="360" w:lineRule="auto"/>
        <w:rPr>
          <w:lang w:val="ru-RU"/>
        </w:rPr>
      </w:pPr>
    </w:p>
    <w:p w14:paraId="06B7E266" w14:textId="4660DB7D" w:rsidR="00B728A9" w:rsidRPr="00B728A9" w:rsidRDefault="00B728A9" w:rsidP="00B728A9">
      <w:pPr>
        <w:widowControl/>
        <w:autoSpaceDE/>
        <w:autoSpaceDN/>
        <w:spacing w:after="160" w:line="360" w:lineRule="auto"/>
        <w:rPr>
          <w:lang w:val="ru-RU"/>
        </w:rPr>
      </w:pPr>
      <w:r>
        <w:rPr>
          <w:lang w:val="ru-RU"/>
        </w:rPr>
        <w:tab/>
      </w:r>
      <w:r w:rsidRPr="00B728A9">
        <w:rPr>
          <w:lang w:val="ru-RU"/>
        </w:rPr>
        <w:t>Создание чат-бота в Telegram для оповещения о новых заявках является важным дополнительным функционалом системы автоматизации приема и обработки заявок отделом компании ООО «</w:t>
      </w:r>
      <w:r>
        <w:rPr>
          <w:lang w:val="ru-RU"/>
        </w:rPr>
        <w:t>Максбонус</w:t>
      </w:r>
      <w:r w:rsidRPr="00B728A9">
        <w:rPr>
          <w:lang w:val="ru-RU"/>
        </w:rPr>
        <w:t>». Чат-бот будет автоматически отправлять уведомления сотрудникам отдела о поступлении новых заявок, что позволит оперативно реагировать на запросы клиентов и повысит эффективность работы отдела.</w:t>
      </w:r>
    </w:p>
    <w:p w14:paraId="40F13C76" w14:textId="59781E71" w:rsidR="00B728A9" w:rsidRPr="00B728A9" w:rsidRDefault="00B728A9" w:rsidP="00B728A9">
      <w:pPr>
        <w:widowControl/>
        <w:autoSpaceDE/>
        <w:autoSpaceDN/>
        <w:spacing w:after="160" w:line="360" w:lineRule="auto"/>
        <w:ind w:firstLine="720"/>
        <w:rPr>
          <w:lang w:val="ru-RU"/>
        </w:rPr>
      </w:pPr>
      <w:r w:rsidRPr="00B728A9">
        <w:rPr>
          <w:lang w:val="ru-RU"/>
        </w:rPr>
        <w:t>Для создания и разработки чат-бота в Telegram предполагается выполнить следующие этапы:</w:t>
      </w:r>
    </w:p>
    <w:p w14:paraId="1676050F" w14:textId="47A68807" w:rsidR="00D46CBE" w:rsidRDefault="00B728A9" w:rsidP="00D46CBE">
      <w:pPr>
        <w:pStyle w:val="a5"/>
        <w:widowControl/>
        <w:numPr>
          <w:ilvl w:val="0"/>
          <w:numId w:val="28"/>
        </w:numPr>
        <w:autoSpaceDE/>
        <w:autoSpaceDN/>
        <w:spacing w:after="160" w:line="360" w:lineRule="auto"/>
        <w:rPr>
          <w:lang w:val="ru-RU"/>
        </w:rPr>
      </w:pPr>
      <w:r w:rsidRPr="00B728A9">
        <w:rPr>
          <w:lang w:val="ru-RU"/>
        </w:rPr>
        <w:t xml:space="preserve">Создание и настройка бота в Telegram через </w:t>
      </w:r>
      <w:proofErr w:type="spellStart"/>
      <w:r w:rsidRPr="00B728A9">
        <w:rPr>
          <w:lang w:val="ru-RU"/>
        </w:rPr>
        <w:t>BotFather</w:t>
      </w:r>
      <w:proofErr w:type="spellEnd"/>
      <w:r w:rsidRPr="00B728A9">
        <w:rPr>
          <w:lang w:val="ru-RU"/>
        </w:rPr>
        <w:t xml:space="preserve">: с помощью специального бота Telegram - </w:t>
      </w:r>
      <w:proofErr w:type="spellStart"/>
      <w:r w:rsidRPr="00B728A9">
        <w:rPr>
          <w:lang w:val="ru-RU"/>
        </w:rPr>
        <w:t>BotFather</w:t>
      </w:r>
      <w:proofErr w:type="spellEnd"/>
      <w:r w:rsidRPr="00B728A9">
        <w:rPr>
          <w:lang w:val="ru-RU"/>
        </w:rPr>
        <w:t>, необходимо зарегистрировать нового бота, получить его токен и настроить основные параметры, такие как имя и описание.</w:t>
      </w:r>
      <w:r w:rsidR="00C07069">
        <w:rPr>
          <w:lang w:val="ru-RU"/>
        </w:rPr>
        <w:t xml:space="preserve"> На рисунке</w:t>
      </w:r>
      <w:proofErr w:type="gramStart"/>
      <w:r w:rsidR="00C07069">
        <w:rPr>
          <w:lang w:val="ru-RU"/>
        </w:rPr>
        <w:t xml:space="preserve"> ..</w:t>
      </w:r>
      <w:proofErr w:type="gramEnd"/>
      <w:r w:rsidR="00C07069">
        <w:rPr>
          <w:lang w:val="ru-RU"/>
        </w:rPr>
        <w:t xml:space="preserve"> представлено </w:t>
      </w:r>
      <w:r w:rsidR="00D46CBE">
        <w:rPr>
          <w:lang w:val="ru-RU"/>
        </w:rPr>
        <w:t xml:space="preserve">результат создания и </w:t>
      </w:r>
      <w:r w:rsidR="00D46CBE">
        <w:rPr>
          <w:lang w:val="ru-RU"/>
        </w:rPr>
        <w:lastRenderedPageBreak/>
        <w:t xml:space="preserve">настройки бота </w:t>
      </w:r>
      <w:r w:rsidR="00D46CBE" w:rsidRPr="00D46CBE">
        <w:rPr>
          <w:noProof/>
          <w:lang w:val="ru-RU"/>
        </w:rPr>
        <w:drawing>
          <wp:inline distT="0" distB="0" distL="0" distR="0" wp14:anchorId="49D401CD" wp14:editId="6555E2B9">
            <wp:extent cx="4763165" cy="493463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47B6" w14:textId="1AD8F89C" w:rsidR="00D46CBE" w:rsidRPr="00D46CBE" w:rsidRDefault="00D46CBE" w:rsidP="00D46CBE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>Рисунок</w:t>
      </w:r>
      <w:proofErr w:type="gramStart"/>
      <w:r>
        <w:rPr>
          <w:lang w:val="ru-RU"/>
        </w:rPr>
        <w:t xml:space="preserve"> ..</w:t>
      </w:r>
      <w:proofErr w:type="gramEnd"/>
      <w:r>
        <w:rPr>
          <w:lang w:val="ru-RU"/>
        </w:rPr>
        <w:t xml:space="preserve"> – создание бота </w:t>
      </w:r>
    </w:p>
    <w:p w14:paraId="4696BC9C" w14:textId="28610067" w:rsidR="00B728A9" w:rsidRPr="00B728A9" w:rsidRDefault="00B728A9" w:rsidP="00B728A9">
      <w:pPr>
        <w:pStyle w:val="a5"/>
        <w:widowControl/>
        <w:numPr>
          <w:ilvl w:val="0"/>
          <w:numId w:val="28"/>
        </w:numPr>
        <w:autoSpaceDE/>
        <w:autoSpaceDN/>
        <w:spacing w:after="160" w:line="360" w:lineRule="auto"/>
        <w:rPr>
          <w:lang w:val="ru-RU"/>
        </w:rPr>
      </w:pPr>
      <w:r w:rsidRPr="00B728A9">
        <w:rPr>
          <w:lang w:val="ru-RU"/>
        </w:rPr>
        <w:t xml:space="preserve">Изучение Telegram </w:t>
      </w:r>
      <w:proofErr w:type="spellStart"/>
      <w:r w:rsidRPr="00B728A9">
        <w:rPr>
          <w:lang w:val="ru-RU"/>
        </w:rPr>
        <w:t>Bot</w:t>
      </w:r>
      <w:proofErr w:type="spellEnd"/>
      <w:r w:rsidRPr="00B728A9">
        <w:rPr>
          <w:lang w:val="ru-RU"/>
        </w:rPr>
        <w:t xml:space="preserve"> API и выбор библиотеки для языка программирования Go: перед началом работы с API, следует ознакомиться с его документацией и особенностями. Для упрощения работы с API на языке Go можно использовать библиотеку </w:t>
      </w:r>
      <w:proofErr w:type="spellStart"/>
      <w:r w:rsidRPr="00B728A9">
        <w:rPr>
          <w:lang w:val="ru-RU"/>
        </w:rPr>
        <w:t>go-telegram-bot-api</w:t>
      </w:r>
      <w:proofErr w:type="spellEnd"/>
      <w:r w:rsidRPr="00B728A9">
        <w:rPr>
          <w:lang w:val="ru-RU"/>
        </w:rPr>
        <w:t>.</w:t>
      </w:r>
    </w:p>
    <w:p w14:paraId="4F30D69A" w14:textId="10C63ECF" w:rsidR="00B728A9" w:rsidRDefault="00B728A9" w:rsidP="00B728A9">
      <w:pPr>
        <w:pStyle w:val="a5"/>
        <w:widowControl/>
        <w:numPr>
          <w:ilvl w:val="0"/>
          <w:numId w:val="28"/>
        </w:numPr>
        <w:autoSpaceDE/>
        <w:autoSpaceDN/>
        <w:spacing w:after="160" w:line="360" w:lineRule="auto"/>
        <w:rPr>
          <w:lang w:val="ru-RU"/>
        </w:rPr>
      </w:pPr>
      <w:r w:rsidRPr="00B728A9">
        <w:rPr>
          <w:lang w:val="ru-RU"/>
        </w:rPr>
        <w:t xml:space="preserve">Реализация функционала для отправки уведомлений о новых заявках: после настройки бота и изучения API, следует разработать функционал для отправки уведомлений о новых заявках. Это может включать в себя создание отдельного обработчика, который будет вызываться при </w:t>
      </w:r>
      <w:r w:rsidRPr="00B728A9">
        <w:rPr>
          <w:lang w:val="ru-RU"/>
        </w:rPr>
        <w:lastRenderedPageBreak/>
        <w:t>поступлении новой заявки в системе, и отправка сообщения с информацией о заявке сотрудникам отдела через чат-бот.</w:t>
      </w:r>
    </w:p>
    <w:p w14:paraId="4D19E521" w14:textId="0A7DF653" w:rsidR="005462BE" w:rsidRDefault="00D46CBE" w:rsidP="005462BE">
      <w:pPr>
        <w:widowControl/>
        <w:autoSpaceDE/>
        <w:autoSpaceDN/>
        <w:spacing w:after="160" w:line="360" w:lineRule="auto"/>
        <w:ind w:firstLine="720"/>
        <w:rPr>
          <w:lang w:val="ru-RU"/>
        </w:rPr>
      </w:pPr>
      <w:r>
        <w:rPr>
          <w:lang w:val="ru-RU"/>
        </w:rPr>
        <w:t>Для реализации отправки было принято решение добавить функцию</w:t>
      </w:r>
      <w:r w:rsidR="005462BE" w:rsidRPr="005462BE">
        <w:rPr>
          <w:lang w:val="ru-RU"/>
        </w:rPr>
        <w:t xml:space="preserve"> </w:t>
      </w:r>
      <w:proofErr w:type="spellStart"/>
      <w:r w:rsidR="005462BE" w:rsidRPr="005462BE">
        <w:rPr>
          <w:lang w:val="ru-RU"/>
        </w:rPr>
        <w:t>sendTelegramNotification</w:t>
      </w:r>
      <w:proofErr w:type="spellEnd"/>
      <w:r>
        <w:rPr>
          <w:lang w:val="ru-RU"/>
        </w:rPr>
        <w:t xml:space="preserve"> в</w:t>
      </w:r>
      <w:r w:rsidRPr="005462BE">
        <w:rPr>
          <w:lang w:val="ru-RU"/>
        </w:rPr>
        <w:t xml:space="preserve"> </w:t>
      </w:r>
      <w:r>
        <w:t>handler</w:t>
      </w:r>
      <w:r w:rsidRPr="005462BE">
        <w:rPr>
          <w:lang w:val="ru-RU"/>
        </w:rPr>
        <w:t xml:space="preserve"> «/</w:t>
      </w:r>
      <w:proofErr w:type="spellStart"/>
      <w:r>
        <w:t>api</w:t>
      </w:r>
      <w:proofErr w:type="spellEnd"/>
      <w:r w:rsidRPr="005462BE">
        <w:rPr>
          <w:lang w:val="ru-RU"/>
        </w:rPr>
        <w:t>/</w:t>
      </w:r>
      <w:r>
        <w:t>task</w:t>
      </w:r>
      <w:r w:rsidRPr="005462BE">
        <w:rPr>
          <w:lang w:val="ru-RU"/>
        </w:rPr>
        <w:t>/</w:t>
      </w:r>
      <w:r>
        <w:t>add</w:t>
      </w:r>
      <w:r w:rsidRPr="005462BE">
        <w:rPr>
          <w:lang w:val="ru-RU"/>
        </w:rPr>
        <w:t xml:space="preserve">». </w:t>
      </w:r>
      <w:r w:rsidR="005462BE">
        <w:rPr>
          <w:lang w:val="ru-RU"/>
        </w:rPr>
        <w:t>Функция принимает токен чат-бота</w:t>
      </w:r>
      <w:r w:rsidR="005462BE" w:rsidRPr="005462BE">
        <w:rPr>
          <w:lang w:val="ru-RU"/>
        </w:rPr>
        <w:t>,</w:t>
      </w:r>
      <w:r w:rsidR="005462BE">
        <w:rPr>
          <w:lang w:val="ru-RU"/>
        </w:rPr>
        <w:t xml:space="preserve"> чат </w:t>
      </w:r>
      <w:r w:rsidR="005462BE">
        <w:t>id</w:t>
      </w:r>
      <w:r w:rsidR="005462BE" w:rsidRPr="005462BE">
        <w:rPr>
          <w:lang w:val="ru-RU"/>
        </w:rPr>
        <w:t xml:space="preserve"> </w:t>
      </w:r>
      <w:r w:rsidR="005462BE">
        <w:rPr>
          <w:lang w:val="ru-RU"/>
        </w:rPr>
        <w:t>и сообщение. На рисунке</w:t>
      </w:r>
      <w:proofErr w:type="gramStart"/>
      <w:r w:rsidR="005462BE">
        <w:rPr>
          <w:lang w:val="ru-RU"/>
        </w:rPr>
        <w:t xml:space="preserve"> ..</w:t>
      </w:r>
      <w:proofErr w:type="gramEnd"/>
      <w:r w:rsidR="005462BE">
        <w:rPr>
          <w:lang w:val="ru-RU"/>
        </w:rPr>
        <w:t xml:space="preserve"> представлена функция </w:t>
      </w:r>
      <w:proofErr w:type="spellStart"/>
      <w:r w:rsidR="005462BE" w:rsidRPr="005462BE">
        <w:rPr>
          <w:lang w:val="ru-RU"/>
        </w:rPr>
        <w:t>sendTelegramNotification</w:t>
      </w:r>
      <w:proofErr w:type="spellEnd"/>
      <w:r w:rsidR="005462BE">
        <w:rPr>
          <w:lang w:val="ru-RU"/>
        </w:rPr>
        <w:t>.</w:t>
      </w:r>
    </w:p>
    <w:p w14:paraId="1D5F927D" w14:textId="5BC83880" w:rsidR="005462BE" w:rsidRDefault="005462BE" w:rsidP="005462BE">
      <w:pPr>
        <w:widowControl/>
        <w:autoSpaceDE/>
        <w:autoSpaceDN/>
        <w:spacing w:after="160" w:line="360" w:lineRule="auto"/>
        <w:rPr>
          <w:lang w:val="ru-RU"/>
        </w:rPr>
      </w:pPr>
      <w:r w:rsidRPr="005462BE">
        <w:rPr>
          <w:noProof/>
          <w:lang w:val="ru-RU"/>
        </w:rPr>
        <w:drawing>
          <wp:inline distT="0" distB="0" distL="0" distR="0" wp14:anchorId="3054B49F" wp14:editId="2D2411B6">
            <wp:extent cx="6152515" cy="1459230"/>
            <wp:effectExtent l="0" t="0" r="63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17EC" w14:textId="5CBEB782" w:rsidR="005462BE" w:rsidRDefault="005462BE" w:rsidP="005462BE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>Рисунок</w:t>
      </w:r>
      <w:proofErr w:type="gramStart"/>
      <w:r>
        <w:rPr>
          <w:lang w:val="ru-RU"/>
        </w:rPr>
        <w:t xml:space="preserve"> ..</w:t>
      </w:r>
      <w:proofErr w:type="gramEnd"/>
      <w:r>
        <w:rPr>
          <w:lang w:val="ru-RU"/>
        </w:rPr>
        <w:t xml:space="preserve"> – функция </w:t>
      </w:r>
      <w:proofErr w:type="spellStart"/>
      <w:r w:rsidRPr="005462BE">
        <w:rPr>
          <w:lang w:val="ru-RU"/>
        </w:rPr>
        <w:t>sendTelegramNotification</w:t>
      </w:r>
      <w:proofErr w:type="spellEnd"/>
    </w:p>
    <w:p w14:paraId="1B92CE92" w14:textId="2712E11D" w:rsidR="005462BE" w:rsidRDefault="005462BE" w:rsidP="005462BE">
      <w:pPr>
        <w:widowControl/>
        <w:autoSpaceDE/>
        <w:autoSpaceDN/>
        <w:spacing w:after="160" w:line="360" w:lineRule="auto"/>
        <w:rPr>
          <w:lang w:val="ru-RU"/>
        </w:rPr>
      </w:pPr>
      <w:r>
        <w:rPr>
          <w:lang w:val="ru-RU"/>
        </w:rPr>
        <w:tab/>
        <w:t>После того</w:t>
      </w:r>
      <w:r w:rsidRPr="005462BE">
        <w:rPr>
          <w:lang w:val="ru-RU"/>
        </w:rPr>
        <w:t>,</w:t>
      </w:r>
      <w:r>
        <w:rPr>
          <w:lang w:val="ru-RU"/>
        </w:rPr>
        <w:t xml:space="preserve"> как заявка поступает</w:t>
      </w:r>
      <w:r w:rsidRPr="005462BE">
        <w:rPr>
          <w:lang w:val="ru-RU"/>
        </w:rPr>
        <w:t>,</w:t>
      </w:r>
      <w:r>
        <w:rPr>
          <w:lang w:val="ru-RU"/>
        </w:rPr>
        <w:t xml:space="preserve"> вызывается функция </w:t>
      </w:r>
      <w:proofErr w:type="spellStart"/>
      <w:r w:rsidRPr="005462BE">
        <w:rPr>
          <w:lang w:val="ru-RU"/>
        </w:rPr>
        <w:t>sendTelegramNotification</w:t>
      </w:r>
      <w:proofErr w:type="spellEnd"/>
      <w:r>
        <w:rPr>
          <w:lang w:val="ru-RU"/>
        </w:rPr>
        <w:t xml:space="preserve"> и отправляет сообщение в группу. Ниже представлен результат работы.</w:t>
      </w:r>
    </w:p>
    <w:p w14:paraId="1A52DA19" w14:textId="2B1EFFA3" w:rsidR="005462BE" w:rsidRDefault="005462BE" w:rsidP="005462BE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 w:rsidRPr="005462BE">
        <w:rPr>
          <w:noProof/>
          <w:lang w:val="ru-RU"/>
        </w:rPr>
        <w:drawing>
          <wp:inline distT="0" distB="0" distL="0" distR="0" wp14:anchorId="6BD9717C" wp14:editId="0FE3A433">
            <wp:extent cx="5391902" cy="226726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D226" w14:textId="1E6A7485" w:rsidR="005462BE" w:rsidRDefault="005462BE" w:rsidP="005462BE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>Рисунок</w:t>
      </w:r>
      <w:proofErr w:type="gramStart"/>
      <w:r>
        <w:rPr>
          <w:lang w:val="ru-RU"/>
        </w:rPr>
        <w:t xml:space="preserve"> ..</w:t>
      </w:r>
      <w:proofErr w:type="gramEnd"/>
      <w:r>
        <w:rPr>
          <w:lang w:val="ru-RU"/>
        </w:rPr>
        <w:t xml:space="preserve"> – уведомление о поступлении заявки</w:t>
      </w:r>
    </w:p>
    <w:p w14:paraId="7504DEE4" w14:textId="21675237" w:rsidR="005462BE" w:rsidRDefault="005462BE" w:rsidP="005462BE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lastRenderedPageBreak/>
        <w:t xml:space="preserve">Также чат-бот уведомляет о изменении статуса заявки. </w:t>
      </w:r>
      <w:r w:rsidRPr="005462BE">
        <w:rPr>
          <w:noProof/>
          <w:lang w:val="ru-RU"/>
        </w:rPr>
        <w:drawing>
          <wp:inline distT="0" distB="0" distL="0" distR="0" wp14:anchorId="428B0CD7" wp14:editId="6B7862DA">
            <wp:extent cx="4753638" cy="273405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3F47" w14:textId="084D4DDA" w:rsidR="00D46CBE" w:rsidRPr="005462BE" w:rsidRDefault="005462BE" w:rsidP="005462BE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t>Рисунок</w:t>
      </w:r>
      <w:proofErr w:type="gramStart"/>
      <w:r>
        <w:rPr>
          <w:lang w:val="ru-RU"/>
        </w:rPr>
        <w:t xml:space="preserve"> ..</w:t>
      </w:r>
      <w:proofErr w:type="gramEnd"/>
      <w:r>
        <w:rPr>
          <w:lang w:val="ru-RU"/>
        </w:rPr>
        <w:t xml:space="preserve"> – изменение статуса заявки</w:t>
      </w:r>
    </w:p>
    <w:p w14:paraId="32990541" w14:textId="618AA7D4" w:rsidR="00B728A9" w:rsidRDefault="00B728A9" w:rsidP="00B728A9">
      <w:pPr>
        <w:widowControl/>
        <w:autoSpaceDE/>
        <w:autoSpaceDN/>
        <w:spacing w:after="160" w:line="360" w:lineRule="auto"/>
        <w:ind w:firstLine="720"/>
        <w:rPr>
          <w:lang w:val="ru-RU"/>
        </w:rPr>
      </w:pPr>
      <w:r>
        <w:rPr>
          <w:lang w:val="ru-RU"/>
        </w:rPr>
        <w:t>П</w:t>
      </w:r>
      <w:r w:rsidRPr="00B728A9">
        <w:rPr>
          <w:lang w:val="ru-RU"/>
        </w:rPr>
        <w:t xml:space="preserve">ри создании и настройке бота через </w:t>
      </w:r>
      <w:proofErr w:type="spellStart"/>
      <w:r w:rsidRPr="00B728A9">
        <w:rPr>
          <w:lang w:val="ru-RU"/>
        </w:rPr>
        <w:t>BotFather</w:t>
      </w:r>
      <w:proofErr w:type="spellEnd"/>
      <w:r w:rsidRPr="00B728A9">
        <w:rPr>
          <w:lang w:val="ru-RU"/>
        </w:rPr>
        <w:t xml:space="preserve"> </w:t>
      </w:r>
      <w:r w:rsidR="00C07069" w:rsidRPr="00C07069">
        <w:rPr>
          <w:lang w:val="ru-RU"/>
        </w:rPr>
        <w:t>[</w:t>
      </w:r>
      <w:r w:rsidR="005462BE">
        <w:rPr>
          <w:lang w:val="ru-RU"/>
        </w:rPr>
        <w:t>5</w:t>
      </w:r>
      <w:r w:rsidR="00C07069" w:rsidRPr="00C07069">
        <w:rPr>
          <w:lang w:val="ru-RU"/>
        </w:rPr>
        <w:t>]</w:t>
      </w:r>
      <w:r w:rsidRPr="00B728A9">
        <w:rPr>
          <w:lang w:val="ru-RU"/>
        </w:rPr>
        <w:t xml:space="preserve">, были получены подробные инструкции по регистрации нового бота и его настройке. Изучение Telegram </w:t>
      </w:r>
      <w:proofErr w:type="spellStart"/>
      <w:r w:rsidRPr="00B728A9">
        <w:rPr>
          <w:lang w:val="ru-RU"/>
        </w:rPr>
        <w:t>Bot</w:t>
      </w:r>
      <w:proofErr w:type="spellEnd"/>
      <w:r w:rsidRPr="00B728A9">
        <w:rPr>
          <w:lang w:val="ru-RU"/>
        </w:rPr>
        <w:t xml:space="preserve"> API </w:t>
      </w:r>
      <w:r w:rsidR="00C07069" w:rsidRPr="00C07069">
        <w:rPr>
          <w:lang w:val="ru-RU"/>
        </w:rPr>
        <w:t>[</w:t>
      </w:r>
      <w:r w:rsidR="005462BE">
        <w:rPr>
          <w:lang w:val="ru-RU"/>
        </w:rPr>
        <w:t>6</w:t>
      </w:r>
      <w:r w:rsidR="00C07069" w:rsidRPr="00C07069">
        <w:rPr>
          <w:lang w:val="ru-RU"/>
        </w:rPr>
        <w:t>]</w:t>
      </w:r>
      <w:r w:rsidRPr="00B728A9">
        <w:rPr>
          <w:lang w:val="ru-RU"/>
        </w:rPr>
        <w:t xml:space="preserve"> позволило получить общее представление о возможностях API и способах работы с ним. С использованием библиотеки </w:t>
      </w:r>
      <w:proofErr w:type="spellStart"/>
      <w:r w:rsidRPr="00B728A9">
        <w:rPr>
          <w:lang w:val="ru-RU"/>
        </w:rPr>
        <w:t>go-telegram-bot-api</w:t>
      </w:r>
      <w:proofErr w:type="spellEnd"/>
      <w:r w:rsidRPr="00B728A9">
        <w:rPr>
          <w:lang w:val="ru-RU"/>
        </w:rPr>
        <w:t xml:space="preserve"> </w:t>
      </w:r>
      <w:r w:rsidR="00C07069" w:rsidRPr="00C07069">
        <w:rPr>
          <w:lang w:val="ru-RU"/>
        </w:rPr>
        <w:t>[</w:t>
      </w:r>
      <w:r w:rsidR="005462BE">
        <w:rPr>
          <w:lang w:val="ru-RU"/>
        </w:rPr>
        <w:t>7</w:t>
      </w:r>
      <w:r w:rsidR="00C07069" w:rsidRPr="00C07069">
        <w:rPr>
          <w:lang w:val="ru-RU"/>
        </w:rPr>
        <w:t>]</w:t>
      </w:r>
      <w:r w:rsidRPr="00B728A9">
        <w:rPr>
          <w:lang w:val="ru-RU"/>
        </w:rPr>
        <w:t xml:space="preserve"> была упрощена разработка функционала чат-бота, так как библиотека предоставляет готовые методы и структуры для работы с API. Статья "Telegram </w:t>
      </w:r>
      <w:proofErr w:type="spellStart"/>
      <w:r w:rsidRPr="00B728A9">
        <w:rPr>
          <w:lang w:val="ru-RU"/>
        </w:rPr>
        <w:t>Bots</w:t>
      </w:r>
      <w:proofErr w:type="spellEnd"/>
      <w:r w:rsidRPr="00B728A9">
        <w:rPr>
          <w:lang w:val="ru-RU"/>
        </w:rPr>
        <w:t xml:space="preserve">: </w:t>
      </w:r>
      <w:proofErr w:type="spellStart"/>
      <w:r w:rsidRPr="00B728A9">
        <w:rPr>
          <w:lang w:val="ru-RU"/>
        </w:rPr>
        <w:t>An</w:t>
      </w:r>
      <w:proofErr w:type="spellEnd"/>
      <w:r w:rsidRPr="00B728A9">
        <w:rPr>
          <w:lang w:val="ru-RU"/>
        </w:rPr>
        <w:t xml:space="preserve"> </w:t>
      </w:r>
      <w:proofErr w:type="spellStart"/>
      <w:r w:rsidRPr="00B728A9">
        <w:rPr>
          <w:lang w:val="ru-RU"/>
        </w:rPr>
        <w:t>introduction</w:t>
      </w:r>
      <w:proofErr w:type="spellEnd"/>
      <w:r w:rsidRPr="00B728A9">
        <w:rPr>
          <w:lang w:val="ru-RU"/>
        </w:rPr>
        <w:t xml:space="preserve"> for </w:t>
      </w:r>
      <w:proofErr w:type="spellStart"/>
      <w:r w:rsidRPr="00B728A9">
        <w:rPr>
          <w:lang w:val="ru-RU"/>
        </w:rPr>
        <w:t>developers</w:t>
      </w:r>
      <w:proofErr w:type="spellEnd"/>
      <w:r w:rsidRPr="00B728A9">
        <w:rPr>
          <w:lang w:val="ru-RU"/>
        </w:rPr>
        <w:t xml:space="preserve">" </w:t>
      </w:r>
      <w:r w:rsidR="00C07069" w:rsidRPr="00C07069">
        <w:rPr>
          <w:lang w:val="ru-RU"/>
        </w:rPr>
        <w:t>[</w:t>
      </w:r>
      <w:r w:rsidR="005462BE">
        <w:rPr>
          <w:lang w:val="ru-RU"/>
        </w:rPr>
        <w:t>8</w:t>
      </w:r>
      <w:r w:rsidR="00C07069" w:rsidRPr="00C07069">
        <w:rPr>
          <w:lang w:val="ru-RU"/>
        </w:rPr>
        <w:t>]</w:t>
      </w:r>
      <w:r w:rsidRPr="00B728A9">
        <w:rPr>
          <w:lang w:val="ru-RU"/>
        </w:rPr>
        <w:t xml:space="preserve"> также оказала помощь в общем понимании принципов работы и создания ботов в Telegram.</w:t>
      </w:r>
    </w:p>
    <w:p w14:paraId="1F555505" w14:textId="27AB74F6" w:rsidR="005462BE" w:rsidRDefault="005462BE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77B2DA87" w14:textId="1B39FC57" w:rsidR="005462BE" w:rsidRPr="00B728A9" w:rsidRDefault="005462BE" w:rsidP="005462BE">
      <w:pPr>
        <w:widowControl/>
        <w:autoSpaceDE/>
        <w:autoSpaceDN/>
        <w:spacing w:after="160" w:line="360" w:lineRule="auto"/>
        <w:jc w:val="center"/>
        <w:rPr>
          <w:lang w:val="ru-RU"/>
        </w:rPr>
      </w:pPr>
      <w:r>
        <w:rPr>
          <w:lang w:val="ru-RU"/>
        </w:rPr>
        <w:lastRenderedPageBreak/>
        <w:t xml:space="preserve">Заключение </w:t>
      </w:r>
    </w:p>
    <w:p w14:paraId="1EA353EA" w14:textId="0730D5F4" w:rsidR="00802C1A" w:rsidRPr="00802C1A" w:rsidRDefault="00802C1A" w:rsidP="00802C1A">
      <w:pPr>
        <w:widowControl/>
        <w:autoSpaceDE/>
        <w:autoSpaceDN/>
        <w:spacing w:after="160" w:line="360" w:lineRule="auto"/>
        <w:jc w:val="both"/>
        <w:rPr>
          <w:lang w:val="ru-RU"/>
        </w:rPr>
      </w:pPr>
      <w:r w:rsidRPr="00802C1A">
        <w:rPr>
          <w:lang w:val="ru-RU"/>
        </w:rPr>
        <w:t>В заключении дипломной работы по автоматизации приема и обработки заявок отделом ООО «</w:t>
      </w:r>
      <w:r>
        <w:rPr>
          <w:lang w:val="ru-RU"/>
        </w:rPr>
        <w:t>Максбонус</w:t>
      </w:r>
      <w:r w:rsidRPr="00802C1A">
        <w:rPr>
          <w:lang w:val="ru-RU"/>
        </w:rPr>
        <w:t>» можно отметить следующие основные моменты.</w:t>
      </w:r>
    </w:p>
    <w:p w14:paraId="23F7C6FF" w14:textId="6D35BA86" w:rsidR="00802C1A" w:rsidRPr="00802C1A" w:rsidRDefault="00802C1A" w:rsidP="00802C1A">
      <w:pPr>
        <w:pStyle w:val="a5"/>
        <w:widowControl/>
        <w:numPr>
          <w:ilvl w:val="0"/>
          <w:numId w:val="30"/>
        </w:numPr>
        <w:autoSpaceDE/>
        <w:autoSpaceDN/>
        <w:spacing w:after="160" w:line="360" w:lineRule="auto"/>
        <w:jc w:val="both"/>
        <w:rPr>
          <w:lang w:val="ru-RU"/>
        </w:rPr>
      </w:pPr>
      <w:r w:rsidRPr="00802C1A">
        <w:rPr>
          <w:lang w:val="ru-RU"/>
        </w:rPr>
        <w:t>В результате анализа потребностей отдела были выявлены ключевые аспекты и проблемы, которые могут быть решены с помощью автоматизации процессов.</w:t>
      </w:r>
    </w:p>
    <w:p w14:paraId="74153363" w14:textId="3F2B6673" w:rsidR="00802C1A" w:rsidRPr="00802C1A" w:rsidRDefault="00802C1A" w:rsidP="00802C1A">
      <w:pPr>
        <w:pStyle w:val="a5"/>
        <w:widowControl/>
        <w:numPr>
          <w:ilvl w:val="0"/>
          <w:numId w:val="30"/>
        </w:numPr>
        <w:autoSpaceDE/>
        <w:autoSpaceDN/>
        <w:spacing w:after="160" w:line="360" w:lineRule="auto"/>
        <w:jc w:val="both"/>
        <w:rPr>
          <w:lang w:val="ru-RU"/>
        </w:rPr>
      </w:pPr>
      <w:r w:rsidRPr="00802C1A">
        <w:rPr>
          <w:lang w:val="ru-RU"/>
        </w:rPr>
        <w:t xml:space="preserve">Была проведена детальная разработка проекта, включая проектирование базы данных, создание серверной части на языке Go, разработку клиентской части на </w:t>
      </w:r>
      <w:proofErr w:type="spellStart"/>
      <w:r w:rsidRPr="00802C1A">
        <w:rPr>
          <w:lang w:val="ru-RU"/>
        </w:rPr>
        <w:t>React</w:t>
      </w:r>
      <w:proofErr w:type="spellEnd"/>
      <w:r w:rsidRPr="00802C1A">
        <w:rPr>
          <w:lang w:val="ru-RU"/>
        </w:rPr>
        <w:t>, и интеграцию с Telegram для оповещений о новых заявках.</w:t>
      </w:r>
    </w:p>
    <w:p w14:paraId="6ED585A4" w14:textId="6CB8C5E8" w:rsidR="00802C1A" w:rsidRPr="00802C1A" w:rsidRDefault="00802C1A" w:rsidP="00802C1A">
      <w:pPr>
        <w:pStyle w:val="a5"/>
        <w:widowControl/>
        <w:numPr>
          <w:ilvl w:val="0"/>
          <w:numId w:val="30"/>
        </w:numPr>
        <w:autoSpaceDE/>
        <w:autoSpaceDN/>
        <w:spacing w:after="160" w:line="360" w:lineRule="auto"/>
        <w:jc w:val="both"/>
        <w:rPr>
          <w:lang w:val="ru-RU"/>
        </w:rPr>
      </w:pPr>
      <w:r w:rsidRPr="00802C1A">
        <w:rPr>
          <w:lang w:val="ru-RU"/>
        </w:rPr>
        <w:t xml:space="preserve">Были использованы современные технологии и инструменты, такие как </w:t>
      </w:r>
      <w:proofErr w:type="spellStart"/>
      <w:r w:rsidRPr="00802C1A">
        <w:rPr>
          <w:lang w:val="ru-RU"/>
        </w:rPr>
        <w:t>Gin</w:t>
      </w:r>
      <w:proofErr w:type="spellEnd"/>
      <w:r w:rsidRPr="00802C1A">
        <w:rPr>
          <w:lang w:val="ru-RU"/>
        </w:rPr>
        <w:t xml:space="preserve">, DI </w:t>
      </w:r>
      <w:proofErr w:type="spellStart"/>
      <w:r w:rsidRPr="00802C1A">
        <w:rPr>
          <w:lang w:val="ru-RU"/>
        </w:rPr>
        <w:t>Container</w:t>
      </w:r>
      <w:proofErr w:type="spellEnd"/>
      <w:r w:rsidRPr="00802C1A">
        <w:rPr>
          <w:lang w:val="ru-RU"/>
        </w:rPr>
        <w:t xml:space="preserve">, JWT </w:t>
      </w:r>
      <w:proofErr w:type="spellStart"/>
      <w:r w:rsidRPr="00802C1A">
        <w:rPr>
          <w:lang w:val="ru-RU"/>
        </w:rPr>
        <w:t>Validation</w:t>
      </w:r>
      <w:proofErr w:type="spellEnd"/>
      <w:r w:rsidRPr="00802C1A">
        <w:rPr>
          <w:lang w:val="ru-RU"/>
        </w:rPr>
        <w:t xml:space="preserve">, </w:t>
      </w:r>
      <w:proofErr w:type="spellStart"/>
      <w:r w:rsidRPr="00802C1A">
        <w:rPr>
          <w:lang w:val="ru-RU"/>
        </w:rPr>
        <w:t>PostgreSQL</w:t>
      </w:r>
      <w:proofErr w:type="spellEnd"/>
      <w:r w:rsidRPr="00802C1A">
        <w:rPr>
          <w:lang w:val="ru-RU"/>
        </w:rPr>
        <w:t>, а также различные библиотеки и источники, чтобы обеспечить качественную разработку и безопасность системы.</w:t>
      </w:r>
    </w:p>
    <w:p w14:paraId="6D1839D1" w14:textId="6A67D8E7" w:rsidR="00802C1A" w:rsidRPr="00802C1A" w:rsidRDefault="00802C1A" w:rsidP="00802C1A">
      <w:pPr>
        <w:pStyle w:val="a5"/>
        <w:widowControl/>
        <w:numPr>
          <w:ilvl w:val="0"/>
          <w:numId w:val="30"/>
        </w:numPr>
        <w:autoSpaceDE/>
        <w:autoSpaceDN/>
        <w:spacing w:after="160" w:line="360" w:lineRule="auto"/>
        <w:jc w:val="both"/>
        <w:rPr>
          <w:lang w:val="ru-RU"/>
        </w:rPr>
      </w:pPr>
      <w:r w:rsidRPr="00802C1A">
        <w:rPr>
          <w:lang w:val="ru-RU"/>
        </w:rPr>
        <w:t>В ходе работы над проектом было проведено тестирование, оптимизация и документирование разработанного решения, что позволило создать эффективную и надежную систему для автоматизации приема и обработки заявок отделом ООО «</w:t>
      </w:r>
      <w:r>
        <w:rPr>
          <w:lang w:val="ru-RU"/>
        </w:rPr>
        <w:t>Максбонус</w:t>
      </w:r>
      <w:r w:rsidRPr="00802C1A">
        <w:rPr>
          <w:lang w:val="ru-RU"/>
        </w:rPr>
        <w:t>».</w:t>
      </w:r>
    </w:p>
    <w:p w14:paraId="1F1DF290" w14:textId="4FA01B36" w:rsidR="00802C1A" w:rsidRPr="00802C1A" w:rsidRDefault="00802C1A" w:rsidP="00802C1A">
      <w:pPr>
        <w:pStyle w:val="a5"/>
        <w:widowControl/>
        <w:numPr>
          <w:ilvl w:val="0"/>
          <w:numId w:val="30"/>
        </w:numPr>
        <w:autoSpaceDE/>
        <w:autoSpaceDN/>
        <w:spacing w:after="160" w:line="360" w:lineRule="auto"/>
        <w:jc w:val="both"/>
        <w:rPr>
          <w:lang w:val="ru-RU"/>
        </w:rPr>
      </w:pPr>
      <w:r w:rsidRPr="00802C1A">
        <w:rPr>
          <w:lang w:val="ru-RU"/>
        </w:rPr>
        <w:t>Реализованная система способна улучшить операционную эффективность отдела, уменьшить время обработки заявок и ошибки, а также повысить уровень удовлетворенности клиентов.</w:t>
      </w:r>
    </w:p>
    <w:p w14:paraId="2804E526" w14:textId="1679D83D" w:rsidR="00802C1A" w:rsidRPr="00802C1A" w:rsidRDefault="00802C1A" w:rsidP="00802C1A">
      <w:pPr>
        <w:pStyle w:val="a5"/>
        <w:widowControl/>
        <w:numPr>
          <w:ilvl w:val="0"/>
          <w:numId w:val="30"/>
        </w:numPr>
        <w:autoSpaceDE/>
        <w:autoSpaceDN/>
        <w:spacing w:after="160" w:line="360" w:lineRule="auto"/>
        <w:jc w:val="both"/>
        <w:rPr>
          <w:lang w:val="ru-RU"/>
        </w:rPr>
      </w:pPr>
      <w:r w:rsidRPr="00802C1A">
        <w:rPr>
          <w:lang w:val="ru-RU"/>
        </w:rPr>
        <w:t>Разработанный проект может быть дополнен и развит в будущем, внедряя дополнительные функциональные возможности, интегрироваться с другими системами и адаптироваться под изменяющиеся условия бизнес-процессов компании.</w:t>
      </w:r>
    </w:p>
    <w:p w14:paraId="64C91608" w14:textId="69A1C2A4" w:rsidR="009C691F" w:rsidRDefault="00802C1A" w:rsidP="00802C1A">
      <w:pPr>
        <w:widowControl/>
        <w:autoSpaceDE/>
        <w:autoSpaceDN/>
        <w:spacing w:after="160" w:line="360" w:lineRule="auto"/>
        <w:ind w:firstLine="720"/>
        <w:jc w:val="both"/>
        <w:rPr>
          <w:lang w:val="ru-RU"/>
        </w:rPr>
      </w:pPr>
      <w:r w:rsidRPr="00802C1A">
        <w:rPr>
          <w:lang w:val="ru-RU"/>
        </w:rPr>
        <w:t>В целом, автоматизация приема и обработки заявок отделом ООО «</w:t>
      </w:r>
      <w:r>
        <w:rPr>
          <w:lang w:val="ru-RU"/>
        </w:rPr>
        <w:t>Максбонус</w:t>
      </w:r>
      <w:r w:rsidRPr="00802C1A">
        <w:rPr>
          <w:lang w:val="ru-RU"/>
        </w:rPr>
        <w:t xml:space="preserve">» является важным шагом в оптимизации бизнес-процессов </w:t>
      </w:r>
      <w:r w:rsidRPr="00802C1A">
        <w:rPr>
          <w:lang w:val="ru-RU"/>
        </w:rPr>
        <w:lastRenderedPageBreak/>
        <w:t>компании, что способствует увеличению ее конкурентоспособности и эффективности.</w:t>
      </w:r>
    </w:p>
    <w:p w14:paraId="2B239AE2" w14:textId="77777777" w:rsidR="00B728A9" w:rsidRPr="00B728A9" w:rsidRDefault="00B728A9" w:rsidP="00B728A9">
      <w:pPr>
        <w:widowControl/>
        <w:autoSpaceDE/>
        <w:autoSpaceDN/>
        <w:spacing w:after="160" w:line="259" w:lineRule="auto"/>
        <w:rPr>
          <w:lang w:val="ru-RU"/>
        </w:rPr>
      </w:pPr>
    </w:p>
    <w:p w14:paraId="78391F64" w14:textId="5DB628F5" w:rsidR="00D625C8" w:rsidRPr="00F30503" w:rsidRDefault="00037E24" w:rsidP="00BF6510">
      <w:pPr>
        <w:widowControl/>
        <w:autoSpaceDE/>
        <w:autoSpaceDN/>
        <w:spacing w:after="160" w:line="259" w:lineRule="auto"/>
        <w:rPr>
          <w:lang w:val="ru-RU"/>
        </w:rPr>
      </w:pPr>
      <w:r w:rsidRPr="00F30503">
        <w:rPr>
          <w:lang w:val="ru-RU"/>
        </w:rPr>
        <w:tab/>
      </w:r>
    </w:p>
    <w:p w14:paraId="304E2116" w14:textId="2BB44F5B" w:rsidR="00D625C8" w:rsidRPr="00F30503" w:rsidRDefault="00D625C8">
      <w:pPr>
        <w:widowControl/>
        <w:autoSpaceDE/>
        <w:autoSpaceDN/>
        <w:spacing w:after="160" w:line="259" w:lineRule="auto"/>
        <w:rPr>
          <w:lang w:val="ru-RU"/>
        </w:rPr>
      </w:pPr>
      <w:r w:rsidRPr="00F30503">
        <w:rPr>
          <w:lang w:val="ru-RU"/>
        </w:rPr>
        <w:br w:type="page"/>
      </w:r>
      <w:ins w:id="66" w:author="Юрий Маглинец" w:date="2023-04-04T17:09:00Z">
        <w:r w:rsidR="00FE3D5E">
          <w:rPr>
            <w:lang w:val="ru-RU"/>
          </w:rPr>
          <w:lastRenderedPageBreak/>
          <w:t xml:space="preserve">Список литературных источников </w:t>
        </w:r>
        <w:proofErr w:type="spellStart"/>
        <w:r w:rsidR="00FE3D5E">
          <w:rPr>
            <w:lang w:val="ru-RU"/>
          </w:rPr>
          <w:t>предполает</w:t>
        </w:r>
        <w:proofErr w:type="spellEnd"/>
        <w:r w:rsidR="00FE3D5E">
          <w:rPr>
            <w:lang w:val="ru-RU"/>
          </w:rPr>
          <w:t xml:space="preserve"> ссылки на него по тексту. Не хватает книг – монографий, стате</w:t>
        </w:r>
      </w:ins>
      <w:ins w:id="67" w:author="Юрий Маглинец" w:date="2023-04-04T17:10:00Z">
        <w:r w:rsidR="00FE3D5E">
          <w:rPr>
            <w:lang w:val="ru-RU"/>
          </w:rPr>
          <w:t>й, пособий, желательно – за последние 5 лет.</w:t>
        </w:r>
      </w:ins>
    </w:p>
    <w:p w14:paraId="4D94BA26" w14:textId="0D2B3181" w:rsidR="00037E24" w:rsidRDefault="00D625C8" w:rsidP="00D625C8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 w:rsidRPr="00D625C8">
        <w:t xml:space="preserve">PostgreSQL Documentation: </w:t>
      </w:r>
      <w:hyperlink r:id="rId24" w:history="1">
        <w:r w:rsidR="00A05D63" w:rsidRPr="0070342F">
          <w:rPr>
            <w:rStyle w:val="a6"/>
          </w:rPr>
          <w:t>https://www.postgresql.org/docs/</w:t>
        </w:r>
      </w:hyperlink>
    </w:p>
    <w:p w14:paraId="4BCCD948" w14:textId="77777777" w:rsidR="00A05D63" w:rsidRDefault="00A05D63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>
        <w:t>NIST: Secure Hash Standard (SHS): https://nvlpubs.nist.gov/nistpubs/FIPS/NIST.FIPS.180-4.pdf</w:t>
      </w:r>
    </w:p>
    <w:p w14:paraId="0CB887C2" w14:textId="77777777" w:rsidR="00A05D63" w:rsidRDefault="00A05D63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>
        <w:t>Go Documentation: crypto/sha256 package: https://golang.org/pkg/crypto/sha256/</w:t>
      </w:r>
    </w:p>
    <w:p w14:paraId="1E3CE6D5" w14:textId="68100D3D" w:rsidR="00A05D63" w:rsidRDefault="00A05D63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>
        <w:t xml:space="preserve">OWASP: Password Storage Cheat Sheet: </w:t>
      </w:r>
      <w:hyperlink r:id="rId25" w:history="1">
        <w:r w:rsidR="005462BE" w:rsidRPr="0070342F">
          <w:rPr>
            <w:rStyle w:val="a6"/>
          </w:rPr>
          <w:t>https://cheatsheetseries.owasp.org/cheatsheets/Password_Storage_Cheat_Sheet.html</w:t>
        </w:r>
      </w:hyperlink>
    </w:p>
    <w:p w14:paraId="0C7BBB83" w14:textId="72390C60" w:rsidR="005462BE" w:rsidRDefault="00000000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hyperlink r:id="rId26" w:history="1">
        <w:r w:rsidR="005462BE" w:rsidRPr="0070342F">
          <w:rPr>
            <w:rStyle w:val="a6"/>
          </w:rPr>
          <w:t>https://github.com/gin-gonic/gin</w:t>
        </w:r>
      </w:hyperlink>
    </w:p>
    <w:p w14:paraId="1260F737" w14:textId="77777777" w:rsidR="005462BE" w:rsidRDefault="005462BE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 w:rsidRPr="005462BE">
        <w:t xml:space="preserve">https://github.com/uber-go/dig, </w:t>
      </w:r>
    </w:p>
    <w:p w14:paraId="2EFDD3FB" w14:textId="36CD0D2B" w:rsidR="005462BE" w:rsidRDefault="00000000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hyperlink r:id="rId27" w:history="1">
        <w:r w:rsidR="005462BE" w:rsidRPr="0070342F">
          <w:rPr>
            <w:rStyle w:val="a6"/>
          </w:rPr>
          <w:t>https://github.com/google/wire</w:t>
        </w:r>
      </w:hyperlink>
      <w:r w:rsidR="005462BE" w:rsidRPr="005462BE">
        <w:t>,</w:t>
      </w:r>
    </w:p>
    <w:p w14:paraId="72632224" w14:textId="282E0762" w:rsidR="005462BE" w:rsidRDefault="00000000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hyperlink r:id="rId28" w:history="1">
        <w:r w:rsidR="005462BE" w:rsidRPr="0070342F">
          <w:rPr>
            <w:rStyle w:val="a6"/>
          </w:rPr>
          <w:t>https://github.com/facebookarchive/inject</w:t>
        </w:r>
      </w:hyperlink>
      <w:r w:rsidR="005462BE" w:rsidRPr="005462BE">
        <w:t>)</w:t>
      </w:r>
    </w:p>
    <w:p w14:paraId="39DF5C7B" w14:textId="77777777" w:rsidR="005462BE" w:rsidRDefault="005462BE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 w:rsidRPr="005462BE">
        <w:t xml:space="preserve">https://github.com/dgrijalva/jwt-go, </w:t>
      </w:r>
    </w:p>
    <w:p w14:paraId="27657C79" w14:textId="69A6AA47" w:rsidR="005462BE" w:rsidRDefault="005462BE" w:rsidP="00A05D63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 w:rsidRPr="005462BE">
        <w:t>https://github.com/golang-jwt/jwt</w:t>
      </w:r>
    </w:p>
    <w:p w14:paraId="18F64462" w14:textId="77777777" w:rsidR="005462BE" w:rsidRDefault="005462BE" w:rsidP="005462BE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proofErr w:type="spellStart"/>
      <w:r>
        <w:t>BotFather</w:t>
      </w:r>
      <w:proofErr w:type="spellEnd"/>
      <w:r>
        <w:t>. (n.d.). Telegram. Retrieved from https://core.telegram.org/bots#botfather</w:t>
      </w:r>
    </w:p>
    <w:p w14:paraId="3AAA1461" w14:textId="77777777" w:rsidR="005462BE" w:rsidRDefault="005462BE" w:rsidP="005462BE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>
        <w:t>Telegram Bot API. (n.d.). Telegram. Retrieved from https://core.telegram.org/bots/api</w:t>
      </w:r>
    </w:p>
    <w:p w14:paraId="29DCB098" w14:textId="77777777" w:rsidR="005462BE" w:rsidRDefault="005462BE" w:rsidP="005462BE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>
        <w:t>go-telegram-bot-</w:t>
      </w:r>
      <w:proofErr w:type="spellStart"/>
      <w:r>
        <w:t>api</w:t>
      </w:r>
      <w:proofErr w:type="spellEnd"/>
      <w:r>
        <w:t>. (n.d.). GitHub. Retrieved from https://github.com/go-telegram-bot-api/telegram-bot-api</w:t>
      </w:r>
    </w:p>
    <w:p w14:paraId="126F8B84" w14:textId="77777777" w:rsidR="005462BE" w:rsidRDefault="005462BE" w:rsidP="005462BE">
      <w:pPr>
        <w:pStyle w:val="a5"/>
        <w:widowControl/>
        <w:numPr>
          <w:ilvl w:val="0"/>
          <w:numId w:val="25"/>
        </w:numPr>
        <w:autoSpaceDE/>
        <w:autoSpaceDN/>
        <w:spacing w:after="160" w:line="259" w:lineRule="auto"/>
      </w:pPr>
      <w:r>
        <w:t>Church, J. (2016, April 24). Telegram Bots: An introduction for developers. Medium. Retrieved from https://medium.com/@jonchurch/telegram-bots-an-introduction-for-developers-2ff2dfc86b6f</w:t>
      </w:r>
    </w:p>
    <w:p w14:paraId="4C3FF39B" w14:textId="703DA140" w:rsidR="00802C1A" w:rsidRDefault="00802C1A">
      <w:pPr>
        <w:widowControl/>
        <w:autoSpaceDE/>
        <w:autoSpaceDN/>
        <w:spacing w:after="160" w:line="259" w:lineRule="auto"/>
      </w:pPr>
      <w:r>
        <w:br w:type="page"/>
      </w:r>
    </w:p>
    <w:p w14:paraId="075FF822" w14:textId="3FB79856" w:rsidR="00A05D63" w:rsidRDefault="00802C1A" w:rsidP="00802C1A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lastRenderedPageBreak/>
        <w:t>Приложение А</w:t>
      </w:r>
    </w:p>
    <w:p w14:paraId="5C99FFB9" w14:textId="2CEDD365" w:rsidR="00E7015D" w:rsidRPr="00E7015D" w:rsidRDefault="00E7015D" w:rsidP="00E7015D">
      <w:pPr>
        <w:widowControl/>
        <w:autoSpaceDE/>
        <w:autoSpaceDN/>
        <w:spacing w:after="160" w:line="360" w:lineRule="auto"/>
        <w:ind w:firstLine="720"/>
        <w:rPr>
          <w:lang w:val="ru-RU"/>
        </w:rPr>
      </w:pPr>
      <w:r w:rsidRPr="00E7015D">
        <w:rPr>
          <w:lang w:val="ru-RU"/>
        </w:rPr>
        <w:t>Функциональные требования к автоматизированной системе приема и обработки заявок отделом ООО «</w:t>
      </w:r>
      <w:r w:rsidR="00B125E3">
        <w:rPr>
          <w:lang w:val="ru-RU"/>
        </w:rPr>
        <w:t>Максбонус</w:t>
      </w:r>
      <w:r w:rsidRPr="00E7015D">
        <w:rPr>
          <w:lang w:val="ru-RU"/>
        </w:rPr>
        <w:t>» должны обеспечить эффективное выполнение ключевых бизнес-процессов и задач отдела. Ниже приведены основные функциональные требования к системе:</w:t>
      </w:r>
    </w:p>
    <w:p w14:paraId="271D6CC6" w14:textId="3A57DD18" w:rsidR="00E7015D" w:rsidRPr="00E7015D" w:rsidRDefault="00E7015D" w:rsidP="00E7015D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Управление заявками:</w:t>
      </w:r>
    </w:p>
    <w:p w14:paraId="2EE2A765" w14:textId="77777777" w:rsidR="00E7015D" w:rsidRPr="00E7015D" w:rsidRDefault="00E7015D" w:rsidP="00E7015D">
      <w:pPr>
        <w:pStyle w:val="a5"/>
        <w:widowControl/>
        <w:numPr>
          <w:ilvl w:val="0"/>
          <w:numId w:val="32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Создание новых заявок с вводом необходимой информации (например, данные клиента, описание проблемы или запроса, приоритет, срок исполнения);</w:t>
      </w:r>
    </w:p>
    <w:p w14:paraId="483CA1C3" w14:textId="77777777" w:rsidR="00E7015D" w:rsidRPr="00E7015D" w:rsidRDefault="00E7015D" w:rsidP="00E7015D">
      <w:pPr>
        <w:pStyle w:val="a5"/>
        <w:widowControl/>
        <w:numPr>
          <w:ilvl w:val="0"/>
          <w:numId w:val="32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Просмотр списка заявок с возможностью фильтрации по различным параметрам (статус, исполнитель, дата создания и т.д.);</w:t>
      </w:r>
    </w:p>
    <w:p w14:paraId="59168809" w14:textId="77777777" w:rsidR="00E7015D" w:rsidRPr="00E7015D" w:rsidRDefault="00E7015D" w:rsidP="00E7015D">
      <w:pPr>
        <w:pStyle w:val="a5"/>
        <w:widowControl/>
        <w:numPr>
          <w:ilvl w:val="0"/>
          <w:numId w:val="32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Изменение статуса заявок (например, новая, в работе, выполнена, отклонена);</w:t>
      </w:r>
    </w:p>
    <w:p w14:paraId="506DA513" w14:textId="77777777" w:rsidR="00E7015D" w:rsidRPr="00E7015D" w:rsidRDefault="00E7015D" w:rsidP="00E7015D">
      <w:pPr>
        <w:pStyle w:val="a5"/>
        <w:widowControl/>
        <w:numPr>
          <w:ilvl w:val="0"/>
          <w:numId w:val="32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Назначение исполнителя на заявку;</w:t>
      </w:r>
    </w:p>
    <w:p w14:paraId="1962A1A5" w14:textId="77777777" w:rsidR="00E7015D" w:rsidRPr="00E7015D" w:rsidRDefault="00E7015D" w:rsidP="00E7015D">
      <w:pPr>
        <w:pStyle w:val="a5"/>
        <w:widowControl/>
        <w:numPr>
          <w:ilvl w:val="0"/>
          <w:numId w:val="32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Редактирование и обновление информации по заявкам;</w:t>
      </w:r>
    </w:p>
    <w:p w14:paraId="0D21D7D7" w14:textId="2E3186A0" w:rsidR="00E7015D" w:rsidRDefault="00E7015D" w:rsidP="00E7015D">
      <w:pPr>
        <w:pStyle w:val="a5"/>
        <w:widowControl/>
        <w:numPr>
          <w:ilvl w:val="0"/>
          <w:numId w:val="32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Удаление заявок.</w:t>
      </w:r>
    </w:p>
    <w:p w14:paraId="3D067AB2" w14:textId="77777777" w:rsidR="00E7015D" w:rsidRPr="00E7015D" w:rsidRDefault="00E7015D" w:rsidP="00E7015D">
      <w:pPr>
        <w:pStyle w:val="a5"/>
        <w:widowControl/>
        <w:autoSpaceDE/>
        <w:autoSpaceDN/>
        <w:spacing w:after="160" w:line="360" w:lineRule="auto"/>
        <w:rPr>
          <w:lang w:val="ru-RU"/>
        </w:rPr>
      </w:pPr>
    </w:p>
    <w:p w14:paraId="5D8FB11B" w14:textId="21849A76" w:rsidR="00E7015D" w:rsidRPr="00E7015D" w:rsidRDefault="00E7015D" w:rsidP="00E7015D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Управление пользователями:</w:t>
      </w:r>
    </w:p>
    <w:p w14:paraId="76E8C05A" w14:textId="77777777" w:rsidR="00E7015D" w:rsidRPr="00E7015D" w:rsidRDefault="00E7015D" w:rsidP="00E7015D">
      <w:pPr>
        <w:pStyle w:val="a5"/>
        <w:widowControl/>
        <w:numPr>
          <w:ilvl w:val="0"/>
          <w:numId w:val="33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 xml:space="preserve">Регистрация и аутентификация пользователей с использованием безопасных механизмов (например, хранение паролей в виде </w:t>
      </w:r>
      <w:proofErr w:type="spellStart"/>
      <w:r w:rsidRPr="00E7015D">
        <w:rPr>
          <w:lang w:val="ru-RU"/>
        </w:rPr>
        <w:t>хешей</w:t>
      </w:r>
      <w:proofErr w:type="spellEnd"/>
      <w:r w:rsidRPr="00E7015D">
        <w:rPr>
          <w:lang w:val="ru-RU"/>
        </w:rPr>
        <w:t xml:space="preserve"> SHA-256, использование JWT для аутентификации);</w:t>
      </w:r>
    </w:p>
    <w:p w14:paraId="5A282C6A" w14:textId="77777777" w:rsidR="00E7015D" w:rsidRPr="00E7015D" w:rsidRDefault="00E7015D" w:rsidP="00E7015D">
      <w:pPr>
        <w:pStyle w:val="a5"/>
        <w:widowControl/>
        <w:numPr>
          <w:ilvl w:val="0"/>
          <w:numId w:val="33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Просмотр списка пользователей с возможностью фильтрации по различным параметрам (роль, статус, дата регистрации и т.д.);</w:t>
      </w:r>
    </w:p>
    <w:p w14:paraId="523CB1C1" w14:textId="77777777" w:rsidR="00E7015D" w:rsidRPr="00E7015D" w:rsidRDefault="00E7015D" w:rsidP="00E7015D">
      <w:pPr>
        <w:pStyle w:val="a5"/>
        <w:widowControl/>
        <w:numPr>
          <w:ilvl w:val="0"/>
          <w:numId w:val="33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Редактирование информации о пользователях (имя, контактные данные, роль и т.д.);</w:t>
      </w:r>
    </w:p>
    <w:p w14:paraId="7D7C0B62" w14:textId="5C3C93A9" w:rsidR="00E7015D" w:rsidRDefault="00E7015D" w:rsidP="00E7015D">
      <w:pPr>
        <w:pStyle w:val="a5"/>
        <w:widowControl/>
        <w:numPr>
          <w:ilvl w:val="0"/>
          <w:numId w:val="33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Блокировка и разблокировка пользователей.</w:t>
      </w:r>
    </w:p>
    <w:p w14:paraId="1AF9A0F9" w14:textId="77777777" w:rsidR="00E7015D" w:rsidRPr="00E7015D" w:rsidRDefault="00E7015D" w:rsidP="00E7015D">
      <w:pPr>
        <w:pStyle w:val="a5"/>
        <w:widowControl/>
        <w:autoSpaceDE/>
        <w:autoSpaceDN/>
        <w:spacing w:after="160" w:line="360" w:lineRule="auto"/>
        <w:rPr>
          <w:lang w:val="ru-RU"/>
        </w:rPr>
      </w:pPr>
    </w:p>
    <w:p w14:paraId="5C81CB92" w14:textId="3C5682B7" w:rsidR="00E7015D" w:rsidRPr="00E7015D" w:rsidRDefault="00E7015D" w:rsidP="00E7015D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Интеграция с внешними системами и сервисами:</w:t>
      </w:r>
    </w:p>
    <w:p w14:paraId="7A6B75C1" w14:textId="77777777" w:rsidR="00E7015D" w:rsidRPr="00E7015D" w:rsidRDefault="00E7015D" w:rsidP="00E7015D">
      <w:pPr>
        <w:pStyle w:val="a5"/>
        <w:widowControl/>
        <w:numPr>
          <w:ilvl w:val="0"/>
          <w:numId w:val="34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lastRenderedPageBreak/>
        <w:t>Оповещения о новых заявках и изменениях статуса существующих заявок через чат-бот Telegram;</w:t>
      </w:r>
    </w:p>
    <w:p w14:paraId="07916587" w14:textId="58BBC6FE" w:rsidR="00E7015D" w:rsidRDefault="00E7015D" w:rsidP="00E7015D">
      <w:pPr>
        <w:pStyle w:val="a5"/>
        <w:widowControl/>
        <w:numPr>
          <w:ilvl w:val="0"/>
          <w:numId w:val="34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Возможность интеграции с другими внутренними и внешними системами компании для обмена информацией и автоматизации процессов.</w:t>
      </w:r>
    </w:p>
    <w:p w14:paraId="36CDE29A" w14:textId="77777777" w:rsidR="00E7015D" w:rsidRPr="00E7015D" w:rsidRDefault="00E7015D" w:rsidP="00E7015D">
      <w:pPr>
        <w:pStyle w:val="a5"/>
        <w:widowControl/>
        <w:autoSpaceDE/>
        <w:autoSpaceDN/>
        <w:spacing w:after="160" w:line="360" w:lineRule="auto"/>
        <w:rPr>
          <w:lang w:val="ru-RU"/>
        </w:rPr>
      </w:pPr>
    </w:p>
    <w:p w14:paraId="7C8F09B6" w14:textId="5562C210" w:rsidR="00E7015D" w:rsidRPr="00E7015D" w:rsidRDefault="00E7015D" w:rsidP="00E7015D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Отчетность и статистика:</w:t>
      </w:r>
    </w:p>
    <w:p w14:paraId="16747B23" w14:textId="77777777" w:rsidR="00E7015D" w:rsidRPr="00E7015D" w:rsidRDefault="00E7015D" w:rsidP="00E7015D">
      <w:pPr>
        <w:pStyle w:val="a5"/>
        <w:widowControl/>
        <w:numPr>
          <w:ilvl w:val="0"/>
          <w:numId w:val="35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Генерация отчетов по заявкам (например, количество заявок по статусам, среднее время обработки заявок, заявки по исполнителям);</w:t>
      </w:r>
    </w:p>
    <w:p w14:paraId="0DA4B679" w14:textId="7F124CDF" w:rsidR="00E7015D" w:rsidRDefault="00E7015D" w:rsidP="00E7015D">
      <w:pPr>
        <w:pStyle w:val="a5"/>
        <w:widowControl/>
        <w:numPr>
          <w:ilvl w:val="0"/>
          <w:numId w:val="35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Визуализация статистической информации в виде графиков и диаграмм для быстрого анализа и принятия решений.</w:t>
      </w:r>
    </w:p>
    <w:p w14:paraId="7C1BF0BB" w14:textId="77777777" w:rsidR="00E7015D" w:rsidRPr="00E7015D" w:rsidRDefault="00E7015D" w:rsidP="00E7015D">
      <w:pPr>
        <w:pStyle w:val="a5"/>
        <w:widowControl/>
        <w:autoSpaceDE/>
        <w:autoSpaceDN/>
        <w:spacing w:after="160" w:line="360" w:lineRule="auto"/>
        <w:rPr>
          <w:lang w:val="ru-RU"/>
        </w:rPr>
      </w:pPr>
    </w:p>
    <w:p w14:paraId="25C4C24C" w14:textId="6D3A9A17" w:rsidR="00E7015D" w:rsidRPr="00E7015D" w:rsidRDefault="00E7015D" w:rsidP="00E7015D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Интерфейс и удобство использования:</w:t>
      </w:r>
    </w:p>
    <w:p w14:paraId="085EA326" w14:textId="77777777" w:rsidR="00E7015D" w:rsidRPr="00E7015D" w:rsidRDefault="00E7015D" w:rsidP="00E7015D">
      <w:pPr>
        <w:pStyle w:val="a5"/>
        <w:widowControl/>
        <w:numPr>
          <w:ilvl w:val="0"/>
          <w:numId w:val="37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Интуитивно понятный и простой в использовании интерфейс для пользователей различных уровней компетенции;</w:t>
      </w:r>
    </w:p>
    <w:p w14:paraId="015C0425" w14:textId="7C365532" w:rsidR="00802C1A" w:rsidRPr="00E7015D" w:rsidRDefault="00E7015D" w:rsidP="00E7015D">
      <w:pPr>
        <w:pStyle w:val="a5"/>
        <w:widowControl/>
        <w:numPr>
          <w:ilvl w:val="0"/>
          <w:numId w:val="37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Адаптивный дизайн, обеспечивающий корректное отображение</w:t>
      </w:r>
    </w:p>
    <w:p w14:paraId="0627D7BF" w14:textId="77777777" w:rsidR="00E7015D" w:rsidRPr="00E7015D" w:rsidRDefault="00E7015D" w:rsidP="00E7015D">
      <w:pPr>
        <w:pStyle w:val="a5"/>
        <w:widowControl/>
        <w:autoSpaceDE/>
        <w:autoSpaceDN/>
        <w:spacing w:after="160" w:line="360" w:lineRule="auto"/>
        <w:rPr>
          <w:lang w:val="ru-RU"/>
        </w:rPr>
      </w:pPr>
    </w:p>
    <w:p w14:paraId="5E159D62" w14:textId="4AAC12D2" w:rsidR="00E7015D" w:rsidRPr="00E7015D" w:rsidRDefault="00E7015D" w:rsidP="00E7015D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Безопасность и доступность:</w:t>
      </w:r>
    </w:p>
    <w:p w14:paraId="70DE0D4C" w14:textId="77777777" w:rsidR="00E7015D" w:rsidRPr="00E7015D" w:rsidRDefault="00E7015D" w:rsidP="00E7015D">
      <w:pPr>
        <w:pStyle w:val="a5"/>
        <w:widowControl/>
        <w:numPr>
          <w:ilvl w:val="0"/>
          <w:numId w:val="38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Разграничение прав доступа пользователей в зависимости от их ролей и уровня ответственности (например, администратор, менеджер, исполнитель);</w:t>
      </w:r>
    </w:p>
    <w:p w14:paraId="11B11552" w14:textId="77777777" w:rsidR="00E7015D" w:rsidRPr="00E7015D" w:rsidRDefault="00E7015D" w:rsidP="00E7015D">
      <w:pPr>
        <w:pStyle w:val="a5"/>
        <w:widowControl/>
        <w:numPr>
          <w:ilvl w:val="0"/>
          <w:numId w:val="38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Ведение журнала событий и аудита действий пользователей в системе для контроля и предотвращения злоупотреблений;</w:t>
      </w:r>
    </w:p>
    <w:p w14:paraId="518BB63E" w14:textId="77777777" w:rsidR="00E7015D" w:rsidRPr="00E7015D" w:rsidRDefault="00E7015D" w:rsidP="00E7015D">
      <w:pPr>
        <w:pStyle w:val="a5"/>
        <w:widowControl/>
        <w:numPr>
          <w:ilvl w:val="0"/>
          <w:numId w:val="38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Реализация механизмов резервного копирования и восстановления данных для обеспечения сохранности информации и непрерывности работы системы;</w:t>
      </w:r>
    </w:p>
    <w:p w14:paraId="77DB3EFD" w14:textId="5EB799A7" w:rsidR="00E7015D" w:rsidRPr="00E7015D" w:rsidRDefault="00E7015D" w:rsidP="00E7015D">
      <w:pPr>
        <w:pStyle w:val="a5"/>
        <w:widowControl/>
        <w:numPr>
          <w:ilvl w:val="0"/>
          <w:numId w:val="38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Применение современных методов шифрования и защиты данных при их передаче и хранении.</w:t>
      </w:r>
    </w:p>
    <w:p w14:paraId="448E7C8D" w14:textId="77777777" w:rsidR="00E7015D" w:rsidRPr="00E7015D" w:rsidRDefault="00E7015D" w:rsidP="00E7015D">
      <w:pPr>
        <w:widowControl/>
        <w:autoSpaceDE/>
        <w:autoSpaceDN/>
        <w:spacing w:after="160" w:line="360" w:lineRule="auto"/>
        <w:rPr>
          <w:lang w:val="ru-RU"/>
        </w:rPr>
      </w:pPr>
    </w:p>
    <w:p w14:paraId="42FCB3E3" w14:textId="294D01BE" w:rsidR="00E7015D" w:rsidRPr="00E7015D" w:rsidRDefault="00E7015D" w:rsidP="00E7015D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lastRenderedPageBreak/>
        <w:t>Скорость и производительность:</w:t>
      </w:r>
    </w:p>
    <w:p w14:paraId="738DF629" w14:textId="77777777" w:rsidR="00E7015D" w:rsidRPr="00E7015D" w:rsidRDefault="00E7015D" w:rsidP="00E7015D">
      <w:pPr>
        <w:pStyle w:val="a5"/>
        <w:widowControl/>
        <w:numPr>
          <w:ilvl w:val="0"/>
          <w:numId w:val="39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Высокая производительность и быстрое время отклика системы даже при большом количестве одновременных пользователей и обработке больших объемов данных;</w:t>
      </w:r>
    </w:p>
    <w:p w14:paraId="282975E9" w14:textId="77777777" w:rsidR="00E7015D" w:rsidRPr="00E7015D" w:rsidRDefault="00E7015D" w:rsidP="00E7015D">
      <w:pPr>
        <w:pStyle w:val="a5"/>
        <w:widowControl/>
        <w:numPr>
          <w:ilvl w:val="0"/>
          <w:numId w:val="39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Оптимизация нагрузки на сервер и клиентскую сторону для обеспечения стабильной и надежной работы системы;</w:t>
      </w:r>
    </w:p>
    <w:p w14:paraId="599D3E97" w14:textId="77777777" w:rsidR="00E7015D" w:rsidRPr="00E7015D" w:rsidRDefault="00E7015D" w:rsidP="00E7015D">
      <w:pPr>
        <w:pStyle w:val="a5"/>
        <w:widowControl/>
        <w:numPr>
          <w:ilvl w:val="0"/>
          <w:numId w:val="39"/>
        </w:numPr>
        <w:autoSpaceDE/>
        <w:autoSpaceDN/>
        <w:spacing w:after="160" w:line="360" w:lineRule="auto"/>
        <w:rPr>
          <w:lang w:val="ru-RU"/>
        </w:rPr>
      </w:pPr>
      <w:r w:rsidRPr="00E7015D">
        <w:rPr>
          <w:lang w:val="ru-RU"/>
        </w:rPr>
        <w:t>Масштабируемость системы для поддержки роста количества пользователей и обработки данных без существенных затрат на дополнительные ресурсы.</w:t>
      </w:r>
    </w:p>
    <w:p w14:paraId="4B6F59AC" w14:textId="64076C25" w:rsidR="00E7015D" w:rsidRDefault="00E7015D" w:rsidP="00E7015D">
      <w:pPr>
        <w:widowControl/>
        <w:autoSpaceDE/>
        <w:autoSpaceDN/>
        <w:spacing w:after="160" w:line="360" w:lineRule="auto"/>
        <w:ind w:firstLine="720"/>
        <w:rPr>
          <w:lang w:val="ru-RU"/>
        </w:rPr>
      </w:pPr>
      <w:r w:rsidRPr="00E7015D">
        <w:rPr>
          <w:lang w:val="ru-RU"/>
        </w:rPr>
        <w:t>Эти функциональные требования обеспечат эффективное выполнение задач и бизнес-процессов отдела, улучшение качества работы с заявками, сокращение времени на их обработку и повышение уровня удовлетворенности клиентов. В результате автоматизации приема и обработки заявок отделом ООО «</w:t>
      </w:r>
      <w:r w:rsidR="00B125E3">
        <w:rPr>
          <w:lang w:val="ru-RU"/>
        </w:rPr>
        <w:t>Максбонус</w:t>
      </w:r>
      <w:r w:rsidRPr="00E7015D">
        <w:rPr>
          <w:lang w:val="ru-RU"/>
        </w:rPr>
        <w:t>» можно ожидать существенное повышение производительности и экономии ресурсов.</w:t>
      </w:r>
    </w:p>
    <w:p w14:paraId="5F9630EF" w14:textId="1FE0198B" w:rsidR="00E7015D" w:rsidRDefault="00E7015D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112EC9FE" w14:textId="1455A2F8" w:rsidR="00E7015D" w:rsidRDefault="00E7015D" w:rsidP="00E7015D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lastRenderedPageBreak/>
        <w:t>Приложение В</w:t>
      </w:r>
    </w:p>
    <w:p w14:paraId="5B321E68" w14:textId="5D4A505E" w:rsidR="00626485" w:rsidRPr="00626485" w:rsidRDefault="00626485" w:rsidP="00B125E3">
      <w:pPr>
        <w:widowControl/>
        <w:autoSpaceDE/>
        <w:autoSpaceDN/>
        <w:spacing w:after="160" w:line="360" w:lineRule="auto"/>
        <w:ind w:firstLine="720"/>
        <w:rPr>
          <w:lang w:val="ru-RU"/>
        </w:rPr>
      </w:pPr>
      <w:r w:rsidRPr="00626485">
        <w:rPr>
          <w:lang w:val="ru-RU"/>
        </w:rPr>
        <w:t>Техническое задание на разработку автоматизированной системы приема и обработки заявок отделом ООО «</w:t>
      </w:r>
      <w:r w:rsidR="00B125E3">
        <w:rPr>
          <w:lang w:val="ru-RU"/>
        </w:rPr>
        <w:t>Максбонус</w:t>
      </w:r>
      <w:r w:rsidRPr="00626485">
        <w:rPr>
          <w:lang w:val="ru-RU"/>
        </w:rPr>
        <w:t>»</w:t>
      </w:r>
    </w:p>
    <w:p w14:paraId="2CC55F36" w14:textId="77777777" w:rsidR="00626485" w:rsidRPr="00B125E3" w:rsidRDefault="00626485" w:rsidP="00B125E3">
      <w:pPr>
        <w:pStyle w:val="a5"/>
        <w:widowControl/>
        <w:numPr>
          <w:ilvl w:val="0"/>
          <w:numId w:val="4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Общие положения</w:t>
      </w:r>
    </w:p>
    <w:p w14:paraId="2AE275E2" w14:textId="4284C010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1.1. Наименование системы: Автоматизированная система приема и обработки заявок отделом ООО «</w:t>
      </w:r>
      <w:r w:rsidR="00B125E3">
        <w:rPr>
          <w:lang w:val="ru-RU"/>
        </w:rPr>
        <w:t>Максбонус</w:t>
      </w:r>
      <w:r w:rsidRPr="00626485">
        <w:rPr>
          <w:lang w:val="ru-RU"/>
        </w:rPr>
        <w:t>».</w:t>
      </w:r>
    </w:p>
    <w:p w14:paraId="0D2139AA" w14:textId="78200919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1.2. Цель проекта: Создание автоматизированной системы для оптимизации и ускорения работы отдела по приему и обработке заявок.</w:t>
      </w:r>
    </w:p>
    <w:p w14:paraId="4EADDDBD" w14:textId="77777777" w:rsidR="00626485" w:rsidRPr="00B125E3" w:rsidRDefault="00626485" w:rsidP="00B125E3">
      <w:pPr>
        <w:pStyle w:val="a5"/>
        <w:widowControl/>
        <w:numPr>
          <w:ilvl w:val="0"/>
          <w:numId w:val="4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Описание задачи и функционала системы</w:t>
      </w:r>
    </w:p>
    <w:p w14:paraId="7F20713A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2.1. Регистрация и авторизация пользователей.</w:t>
      </w:r>
    </w:p>
    <w:p w14:paraId="1AA4A88C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2.2. Прием и обработка заявок от клиентов.</w:t>
      </w:r>
    </w:p>
    <w:p w14:paraId="39E2BAAF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2.3. Назначение исполнителей на заявки.</w:t>
      </w:r>
    </w:p>
    <w:p w14:paraId="4A208B6A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2.4. Отслеживание статуса заявок.</w:t>
      </w:r>
    </w:p>
    <w:p w14:paraId="5D91320E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2.5. Интеграция с Telegram-ботом для оповещения сотрудников о новых заявках.</w:t>
      </w:r>
    </w:p>
    <w:p w14:paraId="263A270B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2.6. Управление пользователями и их ролями.</w:t>
      </w:r>
    </w:p>
    <w:p w14:paraId="1DC51333" w14:textId="0009EA3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2.7. Ведение аудита и журнала событий.</w:t>
      </w:r>
    </w:p>
    <w:p w14:paraId="2C7E3F9B" w14:textId="77777777" w:rsidR="00626485" w:rsidRPr="00B125E3" w:rsidRDefault="00626485" w:rsidP="00B125E3">
      <w:pPr>
        <w:pStyle w:val="a5"/>
        <w:widowControl/>
        <w:numPr>
          <w:ilvl w:val="0"/>
          <w:numId w:val="4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Требования к системе</w:t>
      </w:r>
    </w:p>
    <w:p w14:paraId="025ADA01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 xml:space="preserve">3.1. Многоуровневая архитектура с клиентской стороной на </w:t>
      </w:r>
      <w:proofErr w:type="spellStart"/>
      <w:r w:rsidRPr="00626485">
        <w:rPr>
          <w:lang w:val="ru-RU"/>
        </w:rPr>
        <w:t>React</w:t>
      </w:r>
      <w:proofErr w:type="spellEnd"/>
      <w:r w:rsidRPr="00626485">
        <w:rPr>
          <w:lang w:val="ru-RU"/>
        </w:rPr>
        <w:t xml:space="preserve">, серверной стороной на Go и базой данных </w:t>
      </w:r>
      <w:proofErr w:type="spellStart"/>
      <w:r w:rsidRPr="00626485">
        <w:rPr>
          <w:lang w:val="ru-RU"/>
        </w:rPr>
        <w:t>PostgreSQL</w:t>
      </w:r>
      <w:proofErr w:type="spellEnd"/>
      <w:r w:rsidRPr="00626485">
        <w:rPr>
          <w:lang w:val="ru-RU"/>
        </w:rPr>
        <w:t>.</w:t>
      </w:r>
    </w:p>
    <w:p w14:paraId="726A10C8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 xml:space="preserve">3.2. Использование </w:t>
      </w:r>
      <w:proofErr w:type="spellStart"/>
      <w:r w:rsidRPr="00626485">
        <w:rPr>
          <w:lang w:val="ru-RU"/>
        </w:rPr>
        <w:t>RESTful</w:t>
      </w:r>
      <w:proofErr w:type="spellEnd"/>
      <w:r w:rsidRPr="00626485">
        <w:rPr>
          <w:lang w:val="ru-RU"/>
        </w:rPr>
        <w:t xml:space="preserve"> API для обмена данными между клиентом и сервером.</w:t>
      </w:r>
    </w:p>
    <w:p w14:paraId="6A12C03E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 xml:space="preserve">3.3. Мобильная адаптивность и </w:t>
      </w:r>
      <w:proofErr w:type="spellStart"/>
      <w:r w:rsidRPr="00626485">
        <w:rPr>
          <w:lang w:val="ru-RU"/>
        </w:rPr>
        <w:t>кроссбраузерность</w:t>
      </w:r>
      <w:proofErr w:type="spellEnd"/>
      <w:r w:rsidRPr="00626485">
        <w:rPr>
          <w:lang w:val="ru-RU"/>
        </w:rPr>
        <w:t>.</w:t>
      </w:r>
    </w:p>
    <w:p w14:paraId="6C65F78B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lastRenderedPageBreak/>
        <w:t>3.4. Использование JWT для аутентификации пользователей и разграничения прав доступа.</w:t>
      </w:r>
    </w:p>
    <w:p w14:paraId="1ED6745A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3.5. Безопасность данных и шифрование паролей с использованием алгоритма SHA-256.</w:t>
      </w:r>
    </w:p>
    <w:p w14:paraId="6F904D10" w14:textId="176AE346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3.6. Резервное копирование и восстановление данных.</w:t>
      </w:r>
    </w:p>
    <w:p w14:paraId="0DE95BDF" w14:textId="77777777" w:rsidR="00626485" w:rsidRPr="00B125E3" w:rsidRDefault="00626485" w:rsidP="00B125E3">
      <w:pPr>
        <w:pStyle w:val="a5"/>
        <w:widowControl/>
        <w:numPr>
          <w:ilvl w:val="0"/>
          <w:numId w:val="4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Этапы разработки</w:t>
      </w:r>
    </w:p>
    <w:p w14:paraId="4C7633A2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4.1. Анализ требований и составление технической документации.</w:t>
      </w:r>
    </w:p>
    <w:p w14:paraId="6DA79B7A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4.2. Проектирование базы данных и серверной части.</w:t>
      </w:r>
    </w:p>
    <w:p w14:paraId="5204780D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4.3. Разработка клиентской части и пользовательского интерфейса.</w:t>
      </w:r>
    </w:p>
    <w:p w14:paraId="107E77BF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4.4. Разработка Telegram-бота для оповещения сотрудников.</w:t>
      </w:r>
    </w:p>
    <w:p w14:paraId="5EC498E0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4.5. Интеграция компонентов системы и настройка сервера.</w:t>
      </w:r>
    </w:p>
    <w:p w14:paraId="3729B5F2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4.6. Тестирование системы, исправление ошибок и устранение недостатков.</w:t>
      </w:r>
    </w:p>
    <w:p w14:paraId="5635E652" w14:textId="77777777" w:rsidR="00626485" w:rsidRP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4.7. Внедрение системы и обучение пользователей.</w:t>
      </w:r>
    </w:p>
    <w:p w14:paraId="6CD1B6B9" w14:textId="0BCCBC68" w:rsidR="00626485" w:rsidRDefault="00626485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626485">
        <w:rPr>
          <w:lang w:val="ru-RU"/>
        </w:rPr>
        <w:t>4.8. Техническая поддержка и сопровождение системы.</w:t>
      </w:r>
    </w:p>
    <w:p w14:paraId="357C2206" w14:textId="77777777" w:rsidR="00B125E3" w:rsidRPr="00B125E3" w:rsidRDefault="00B125E3" w:rsidP="00B125E3">
      <w:pPr>
        <w:widowControl/>
        <w:autoSpaceDE/>
        <w:autoSpaceDN/>
        <w:spacing w:after="160" w:line="360" w:lineRule="auto"/>
        <w:rPr>
          <w:lang w:val="ru-RU"/>
        </w:rPr>
      </w:pPr>
    </w:p>
    <w:p w14:paraId="763217D8" w14:textId="30C38DAF" w:rsidR="00B125E3" w:rsidRPr="00B125E3" w:rsidRDefault="00B125E3" w:rsidP="00B125E3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Приемка и гарантийные обязательства</w:t>
      </w:r>
    </w:p>
    <w:p w14:paraId="7AC9A73C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7.1. Проведение приемочных испытаний с участием представителей заказчика и разработчиков.</w:t>
      </w:r>
    </w:p>
    <w:p w14:paraId="2521AD0C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7.2. Внесение корректировок и устранение замечаний, выявленных в ходе приемочных испытаний.</w:t>
      </w:r>
    </w:p>
    <w:p w14:paraId="17F86FC4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7.3. Подписание акта приемки и передачи системы заказчику.</w:t>
      </w:r>
    </w:p>
    <w:p w14:paraId="30E473D7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lastRenderedPageBreak/>
        <w:t>7.4. Гарантийное сопровождение и техническая поддержка системы в течение 12 месяцев после передачи заказчику.</w:t>
      </w:r>
    </w:p>
    <w:p w14:paraId="193D4469" w14:textId="77777777" w:rsidR="00B125E3" w:rsidRPr="00B125E3" w:rsidRDefault="00B125E3" w:rsidP="00B125E3">
      <w:pPr>
        <w:widowControl/>
        <w:autoSpaceDE/>
        <w:autoSpaceDN/>
        <w:spacing w:after="160" w:line="360" w:lineRule="auto"/>
        <w:rPr>
          <w:lang w:val="ru-RU"/>
        </w:rPr>
      </w:pPr>
    </w:p>
    <w:p w14:paraId="5E76336E" w14:textId="77777777" w:rsidR="00B125E3" w:rsidRPr="00B125E3" w:rsidRDefault="00B125E3" w:rsidP="00B125E3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Риски и проблемы</w:t>
      </w:r>
    </w:p>
    <w:p w14:paraId="779FE125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9.1. Оценка рисков, связанных с разработкой и внедрением системы, таких как недостаточная квалификация персонала, изменение требований заказчика, технические проблемы, непредвиденные затраты.</w:t>
      </w:r>
    </w:p>
    <w:p w14:paraId="4B8D2EA5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9.2. Разработка плана по минимизации и управлению рисками, включая контроль сроков и бюджета, обеспечение качества разработки и соблюдение требований заказчика.</w:t>
      </w:r>
    </w:p>
    <w:p w14:paraId="0243407E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</w:p>
    <w:p w14:paraId="690DDF5D" w14:textId="77777777" w:rsidR="00B125E3" w:rsidRPr="00B125E3" w:rsidRDefault="00B125E3" w:rsidP="00B125E3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Контроль качества и соблюдение сроков</w:t>
      </w:r>
    </w:p>
    <w:p w14:paraId="543ED877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10.1. Внедрение процессов контроля качества на всех этапах разработки и внедрения системы, включая регулярное тестирование, аудит кода, проведение пользовательского тестирования.</w:t>
      </w:r>
    </w:p>
    <w:p w14:paraId="799403BD" w14:textId="4269BE5D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 xml:space="preserve">10.2. Соблюдение сроков проекта, </w:t>
      </w:r>
      <w:proofErr w:type="spellStart"/>
      <w:r w:rsidRPr="00B125E3">
        <w:rPr>
          <w:lang w:val="ru-RU"/>
        </w:rPr>
        <w:t>обес</w:t>
      </w:r>
      <w:proofErr w:type="spellEnd"/>
      <w:r w:rsidRPr="00B125E3">
        <w:rPr>
          <w:lang w:val="ru-RU"/>
        </w:rPr>
        <w:t xml:space="preserve"> печение своевременного выполнения всех задач и этапов разработки, применение методологии </w:t>
      </w:r>
      <w:proofErr w:type="spellStart"/>
      <w:r w:rsidRPr="00B125E3">
        <w:rPr>
          <w:lang w:val="ru-RU"/>
        </w:rPr>
        <w:t>Agile</w:t>
      </w:r>
      <w:proofErr w:type="spellEnd"/>
      <w:r w:rsidRPr="00B125E3">
        <w:rPr>
          <w:lang w:val="ru-RU"/>
        </w:rPr>
        <w:t xml:space="preserve"> для гибкого управления проектом и оперативного реагирования на изменения требований заказчика.</w:t>
      </w:r>
    </w:p>
    <w:p w14:paraId="3E60739B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</w:p>
    <w:p w14:paraId="153FC439" w14:textId="77777777" w:rsidR="00B125E3" w:rsidRPr="00B125E3" w:rsidRDefault="00B125E3" w:rsidP="00B125E3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Критерии успешности проекта</w:t>
      </w:r>
    </w:p>
    <w:p w14:paraId="4A577A0D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11.1. Создание функциональной и надежной системы, соответствующей требованиям заказчика и обеспечивающей эффективное управление процессами приема и обработки заявок.</w:t>
      </w:r>
    </w:p>
    <w:p w14:paraId="18F2192B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lastRenderedPageBreak/>
        <w:t>11.2. Сокращение времени обработки заявок и увеличение производительности работы отдела.</w:t>
      </w:r>
    </w:p>
    <w:p w14:paraId="1ABC554C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11.3. Улучшение качества обслуживания клиентов и повышение уровня удовлетворенности их потребностей.</w:t>
      </w:r>
    </w:p>
    <w:p w14:paraId="462113CF" w14:textId="77777777" w:rsidR="00B125E3" w:rsidRPr="00B125E3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11.4. Внедрение системы в работу отдела без существенных затрат на обучение персонала и переход на новые процессы.</w:t>
      </w:r>
    </w:p>
    <w:p w14:paraId="4718E6A5" w14:textId="77777777" w:rsidR="00B125E3" w:rsidRPr="00B125E3" w:rsidRDefault="00B125E3" w:rsidP="00B125E3">
      <w:pPr>
        <w:widowControl/>
        <w:autoSpaceDE/>
        <w:autoSpaceDN/>
        <w:spacing w:after="160" w:line="360" w:lineRule="auto"/>
        <w:rPr>
          <w:lang w:val="ru-RU"/>
        </w:rPr>
      </w:pPr>
    </w:p>
    <w:p w14:paraId="21552BC0" w14:textId="77777777" w:rsidR="00B125E3" w:rsidRPr="00B125E3" w:rsidRDefault="00B125E3" w:rsidP="00B125E3">
      <w:pPr>
        <w:pStyle w:val="a5"/>
        <w:widowControl/>
        <w:numPr>
          <w:ilvl w:val="0"/>
          <w:numId w:val="31"/>
        </w:numPr>
        <w:autoSpaceDE/>
        <w:autoSpaceDN/>
        <w:spacing w:after="160" w:line="360" w:lineRule="auto"/>
        <w:rPr>
          <w:lang w:val="ru-RU"/>
        </w:rPr>
      </w:pPr>
      <w:r w:rsidRPr="00B125E3">
        <w:rPr>
          <w:lang w:val="ru-RU"/>
        </w:rPr>
        <w:t>Заключение</w:t>
      </w:r>
    </w:p>
    <w:p w14:paraId="4864AA03" w14:textId="39C979D1" w:rsidR="00B125E3" w:rsidRPr="00626485" w:rsidRDefault="00B125E3" w:rsidP="00B125E3">
      <w:pPr>
        <w:widowControl/>
        <w:autoSpaceDE/>
        <w:autoSpaceDN/>
        <w:spacing w:after="160" w:line="360" w:lineRule="auto"/>
        <w:ind w:left="720"/>
        <w:rPr>
          <w:lang w:val="ru-RU"/>
        </w:rPr>
      </w:pPr>
      <w:r w:rsidRPr="00B125E3">
        <w:rPr>
          <w:lang w:val="ru-RU"/>
        </w:rPr>
        <w:t>Автоматизация приема и обработки заявок отделом ООО «</w:t>
      </w:r>
      <w:r w:rsidR="00B6331D">
        <w:rPr>
          <w:lang w:val="ru-RU"/>
        </w:rPr>
        <w:t>Максбонус</w:t>
      </w:r>
      <w:r w:rsidRPr="00B125E3">
        <w:rPr>
          <w:lang w:val="ru-RU"/>
        </w:rPr>
        <w:t>» позволит оптимизировать и улучшить процессы работы отдела, сократить время обработки заявок, повысить качество обслуживания клиентов и удовлетворенность их потребностей. Разработка и внедрение системы требует соблюдения ряда ключевых этапов, включая анализ требований, проектирование, разработку, тестирование, внедрение и сопровождение. Управление проектом на всех этапах разработки и внедрения обеспечит соблюдение сроков, контроль качества, минимизацию рисков и достижение поставленных целей.</w:t>
      </w:r>
    </w:p>
    <w:p w14:paraId="73409F5E" w14:textId="78703410" w:rsidR="00B125E3" w:rsidRDefault="00B125E3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038A3184" w14:textId="0AAD87F7" w:rsidR="00E7015D" w:rsidRPr="00FE3D5E" w:rsidRDefault="00B125E3" w:rsidP="00626485">
      <w:pPr>
        <w:widowControl/>
        <w:autoSpaceDE/>
        <w:autoSpaceDN/>
        <w:spacing w:after="160" w:line="360" w:lineRule="auto"/>
        <w:rPr>
          <w:lang w:val="ru-RU"/>
        </w:rPr>
      </w:pPr>
      <w:r w:rsidRPr="00345A81">
        <w:rPr>
          <w:lang w:val="ru-RU"/>
        </w:rPr>
        <w:lastRenderedPageBreak/>
        <w:t>Приложение C</w:t>
      </w:r>
      <w:ins w:id="68" w:author="Юрий Маглинец" w:date="2023-04-04T17:10:00Z">
        <w:r w:rsidR="00FE3D5E">
          <w:rPr>
            <w:lang w:val="ru-RU"/>
          </w:rPr>
          <w:t xml:space="preserve"> – где название</w:t>
        </w:r>
        <w:r w:rsidR="00FE3D5E" w:rsidRPr="00FE3D5E">
          <w:rPr>
            <w:lang w:val="ru-RU"/>
            <w:rPrChange w:id="69" w:author="Юрий Маглинец" w:date="2023-04-04T17:10:00Z">
              <w:rPr/>
            </w:rPrChange>
          </w:rPr>
          <w:t xml:space="preserve">? </w:t>
        </w:r>
        <w:r w:rsidR="00FE3D5E">
          <w:rPr>
            <w:lang w:val="ru-RU"/>
          </w:rPr>
          <w:t xml:space="preserve">Лучше в соотв. параграф </w:t>
        </w:r>
        <w:proofErr w:type="spellStart"/>
        <w:r w:rsidR="00FE3D5E">
          <w:rPr>
            <w:lang w:val="ru-RU"/>
          </w:rPr>
          <w:t>перен</w:t>
        </w:r>
      </w:ins>
      <w:ins w:id="70" w:author="Юрий Маглинец" w:date="2023-04-04T17:11:00Z">
        <w:r w:rsidR="00FE3D5E">
          <w:rPr>
            <w:lang w:val="ru-RU"/>
          </w:rPr>
          <w:t>сти</w:t>
        </w:r>
        <w:proofErr w:type="spellEnd"/>
        <w:r w:rsidR="00FE3D5E">
          <w:rPr>
            <w:lang w:val="ru-RU"/>
          </w:rPr>
          <w:t>, как рисунок.</w:t>
        </w:r>
      </w:ins>
    </w:p>
    <w:p w14:paraId="273919B4" w14:textId="5F192DFB" w:rsidR="00B125E3" w:rsidRDefault="00B125E3" w:rsidP="00626485">
      <w:pPr>
        <w:widowControl/>
        <w:autoSpaceDE/>
        <w:autoSpaceDN/>
        <w:spacing w:after="160" w:line="360" w:lineRule="auto"/>
      </w:pPr>
      <w:r w:rsidRPr="00B125E3">
        <w:rPr>
          <w:noProof/>
        </w:rPr>
        <w:drawing>
          <wp:inline distT="0" distB="0" distL="0" distR="0" wp14:anchorId="0A12AA80" wp14:editId="7B935B0E">
            <wp:extent cx="6152515" cy="4641850"/>
            <wp:effectExtent l="0" t="0" r="63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E6CD" w14:textId="51742089" w:rsidR="00B125E3" w:rsidRDefault="00B125E3" w:rsidP="00626485">
      <w:pPr>
        <w:widowControl/>
        <w:autoSpaceDE/>
        <w:autoSpaceDN/>
        <w:spacing w:after="160" w:line="360" w:lineRule="auto"/>
      </w:pPr>
    </w:p>
    <w:p w14:paraId="12854DC6" w14:textId="594D9135" w:rsidR="00B125E3" w:rsidRPr="00B125E3" w:rsidRDefault="00B125E3" w:rsidP="00902DA6">
      <w:pPr>
        <w:widowControl/>
        <w:autoSpaceDE/>
        <w:autoSpaceDN/>
        <w:spacing w:after="160" w:line="259" w:lineRule="auto"/>
      </w:pPr>
    </w:p>
    <w:sectPr w:rsidR="00B125E3" w:rsidRPr="00B125E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Юрий Маглинец" w:date="2023-04-04T16:43:00Z" w:initials="ЮМ">
    <w:p w14:paraId="58D96C32" w14:textId="3023D2AD" w:rsidR="00EA7711" w:rsidRDefault="00EA7711" w:rsidP="00EA7711">
      <w:pPr>
        <w:widowControl/>
        <w:autoSpaceDE/>
        <w:autoSpaceDN/>
        <w:spacing w:after="160" w:line="259" w:lineRule="auto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>Название не соответствует содержанию. Возникает ощущение, что сейчас пойдёт какая-то глубокая математика или как минимум литературный обзор со ссылкой на работы ведущих специалистов в этой области.</w:t>
      </w:r>
    </w:p>
    <w:p w14:paraId="7A60E84F" w14:textId="28189E7F" w:rsidR="00EA7711" w:rsidRPr="00EA7711" w:rsidRDefault="00EA7711">
      <w:pPr>
        <w:pStyle w:val="a9"/>
        <w:rPr>
          <w:lang w:val="ru-RU"/>
        </w:rPr>
      </w:pPr>
    </w:p>
  </w:comment>
  <w:comment w:id="55" w:author="Юрий Маглинец" w:date="2023-04-04T16:52:00Z" w:initials="ЮМ">
    <w:p w14:paraId="32BAB4F3" w14:textId="457C39EE" w:rsidR="0045561B" w:rsidRPr="0045561B" w:rsidRDefault="0045561B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 xml:space="preserve">Это – не системы, а </w:t>
      </w:r>
      <w:proofErr w:type="spellStart"/>
      <w:r>
        <w:rPr>
          <w:lang w:val="ru-RU"/>
        </w:rPr>
        <w:t>навания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вендоров.И</w:t>
      </w:r>
      <w:proofErr w:type="spellEnd"/>
      <w:proofErr w:type="gramEnd"/>
      <w:r>
        <w:rPr>
          <w:lang w:val="ru-RU"/>
        </w:rPr>
        <w:t xml:space="preserve"> почему только западные системы</w:t>
      </w:r>
      <w:r w:rsidRPr="0045561B">
        <w:rPr>
          <w:lang w:val="ru-RU"/>
        </w:rPr>
        <w:t xml:space="preserve">? </w:t>
      </w:r>
      <w:r>
        <w:rPr>
          <w:lang w:val="ru-RU"/>
        </w:rPr>
        <w:t xml:space="preserve">Есть же 1С, </w:t>
      </w:r>
      <w:proofErr w:type="spellStart"/>
      <w:r>
        <w:rPr>
          <w:lang w:val="ru-RU"/>
        </w:rPr>
        <w:t>Галлактика</w:t>
      </w:r>
      <w:proofErr w:type="spellEnd"/>
      <w:r>
        <w:rPr>
          <w:lang w:val="ru-RU"/>
        </w:rPr>
        <w:t xml:space="preserve"> и т.д. То </w:t>
      </w:r>
      <w:proofErr w:type="spellStart"/>
      <w:r>
        <w:rPr>
          <w:lang w:val="ru-RU"/>
        </w:rPr>
        <w:t>эе</w:t>
      </w:r>
      <w:proofErr w:type="spellEnd"/>
      <w:r>
        <w:rPr>
          <w:lang w:val="ru-RU"/>
        </w:rPr>
        <w:t xml:space="preserve"> относится и к </w:t>
      </w:r>
      <w:proofErr w:type="spellStart"/>
      <w:r>
        <w:rPr>
          <w:lang w:val="ru-RU"/>
        </w:rPr>
        <w:t>пп</w:t>
      </w:r>
      <w:proofErr w:type="spellEnd"/>
      <w:r>
        <w:rPr>
          <w:lang w:val="ru-RU"/>
        </w:rPr>
        <w:t>. 1-3.</w:t>
      </w:r>
    </w:p>
  </w:comment>
  <w:comment w:id="57" w:author="Юрий Маглинец" w:date="2023-04-04T16:57:00Z" w:initials="ЮМ">
    <w:p w14:paraId="2245D83D" w14:textId="4D37F33D" w:rsidR="0045561B" w:rsidRPr="0080678F" w:rsidRDefault="0045561B">
      <w:pPr>
        <w:pStyle w:val="a9"/>
        <w:rPr>
          <w:lang w:val="ru-RU"/>
        </w:rPr>
      </w:pPr>
      <w:r>
        <w:rPr>
          <w:rStyle w:val="a8"/>
        </w:rPr>
        <w:annotationRef/>
      </w:r>
      <w:r w:rsidR="0080678F">
        <w:rPr>
          <w:lang w:val="ru-RU"/>
        </w:rPr>
        <w:t xml:space="preserve">То же, что и </w:t>
      </w:r>
      <w:proofErr w:type="gramStart"/>
      <w:r w:rsidR="0080678F">
        <w:rPr>
          <w:lang w:val="ru-RU"/>
        </w:rPr>
        <w:t>в  2.1.</w:t>
      </w:r>
      <w:proofErr w:type="gramEnd"/>
      <w:r w:rsidR="0080678F">
        <w:rPr>
          <w:lang w:val="ru-RU"/>
        </w:rPr>
        <w:t xml:space="preserve"> Не вижу формализацию, вижу опять лишь некую последовательность действий.</w:t>
      </w:r>
    </w:p>
  </w:comment>
  <w:comment w:id="59" w:author="Юрий Маглинец" w:date="2023-04-04T16:59:00Z" w:initials="ЮМ">
    <w:p w14:paraId="5EB97613" w14:textId="22D9E618" w:rsidR="0080678F" w:rsidRPr="0080678F" w:rsidRDefault="0080678F">
      <w:pPr>
        <w:pStyle w:val="a9"/>
        <w:rPr>
          <w:lang w:val="ru-RU"/>
        </w:rPr>
      </w:pPr>
      <w:r>
        <w:rPr>
          <w:rStyle w:val="a8"/>
        </w:rPr>
        <w:annotationRef/>
      </w:r>
      <w:r>
        <w:rPr>
          <w:lang w:val="ru-RU"/>
        </w:rPr>
        <w:t xml:space="preserve">Тут всё норм, но сложно тексты </w:t>
      </w:r>
      <w:proofErr w:type="spellStart"/>
      <w:r>
        <w:rPr>
          <w:lang w:val="ru-RU"/>
        </w:rPr>
        <w:t>анализирвать</w:t>
      </w:r>
      <w:proofErr w:type="spellEnd"/>
      <w:r>
        <w:rPr>
          <w:lang w:val="ru-RU"/>
        </w:rPr>
        <w:t xml:space="preserve">, надо сюда </w:t>
      </w:r>
      <w:r>
        <w:t>ER</w:t>
      </w:r>
      <w:r w:rsidRPr="0080678F">
        <w:rPr>
          <w:lang w:val="ru-RU"/>
        </w:rPr>
        <w:t>-</w:t>
      </w:r>
      <w:r>
        <w:rPr>
          <w:lang w:val="ru-RU"/>
        </w:rPr>
        <w:t>диаграмму добавить, как на «КИС» в лабах делали.</w:t>
      </w:r>
    </w:p>
  </w:comment>
  <w:comment w:id="60" w:author="Юрий Маглинец" w:date="2023-04-04T17:02:00Z" w:initials="ЮМ">
    <w:p w14:paraId="6501AA3D" w14:textId="77777777" w:rsidR="00CF52A4" w:rsidRDefault="0080678F" w:rsidP="00CF52A4">
      <w:pPr>
        <w:pStyle w:val="a9"/>
        <w:numPr>
          <w:ilvl w:val="0"/>
          <w:numId w:val="42"/>
        </w:numPr>
        <w:rPr>
          <w:lang w:val="ru-RU"/>
        </w:rPr>
      </w:pPr>
      <w:r>
        <w:rPr>
          <w:rStyle w:val="a8"/>
        </w:rPr>
        <w:annotationRef/>
      </w:r>
      <w:proofErr w:type="spellStart"/>
      <w:r w:rsidR="00CF52A4">
        <w:rPr>
          <w:lang w:val="ru-RU"/>
        </w:rPr>
        <w:t>Милдвары</w:t>
      </w:r>
      <w:proofErr w:type="spellEnd"/>
      <w:r w:rsidR="00CF52A4">
        <w:rPr>
          <w:lang w:val="ru-RU"/>
        </w:rPr>
        <w:t xml:space="preserve">, </w:t>
      </w:r>
      <w:proofErr w:type="spellStart"/>
      <w:r w:rsidR="00CF52A4">
        <w:rPr>
          <w:lang w:val="ru-RU"/>
        </w:rPr>
        <w:t>эндпоинты</w:t>
      </w:r>
      <w:proofErr w:type="spellEnd"/>
      <w:r w:rsidR="00CF52A4">
        <w:rPr>
          <w:lang w:val="ru-RU"/>
        </w:rPr>
        <w:t xml:space="preserve"> и т.д. – либо на русский переводите, либо добавьте словарь терминов и сокращений, где-то в начале работы. </w:t>
      </w:r>
    </w:p>
    <w:p w14:paraId="6D8BC285" w14:textId="77777777" w:rsidR="0080678F" w:rsidRDefault="00CF52A4" w:rsidP="00CF52A4">
      <w:pPr>
        <w:pStyle w:val="a9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Рекламные словечки «Быстро», «легко» и др. убрать везде по тексту, мы же не маркетингом фреймворков занимаемся, а квалификационную работу пишем. Используем строгий технический язык. </w:t>
      </w:r>
    </w:p>
    <w:p w14:paraId="5781FE28" w14:textId="560170D4" w:rsidR="00CF52A4" w:rsidRPr="00CF52A4" w:rsidRDefault="00CF52A4" w:rsidP="00CF52A4">
      <w:pPr>
        <w:pStyle w:val="a9"/>
        <w:numPr>
          <w:ilvl w:val="0"/>
          <w:numId w:val="42"/>
        </w:numPr>
        <w:rPr>
          <w:lang w:val="ru-RU"/>
        </w:rPr>
      </w:pPr>
      <w:r>
        <w:rPr>
          <w:lang w:val="ru-RU"/>
        </w:rPr>
        <w:t xml:space="preserve">Я вижу описание по тексту неких сценариев. Сценарии всегда лучше выносить на </w:t>
      </w:r>
      <w:r w:rsidR="00FE3D5E">
        <w:rPr>
          <w:lang w:val="ru-RU"/>
        </w:rPr>
        <w:t>схемы</w:t>
      </w:r>
      <w:r>
        <w:rPr>
          <w:lang w:val="ru-RU"/>
        </w:rPr>
        <w:t xml:space="preserve">. </w:t>
      </w:r>
      <w:r>
        <w:t>UML</w:t>
      </w:r>
      <w:r w:rsidRPr="00FE3D5E">
        <w:rPr>
          <w:lang w:val="ru-RU"/>
        </w:rPr>
        <w:t xml:space="preserve"> – </w:t>
      </w:r>
      <w:r>
        <w:rPr>
          <w:lang w:val="ru-RU"/>
        </w:rPr>
        <w:t xml:space="preserve">в помощь.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60E84F" w15:done="0"/>
  <w15:commentEx w15:paraId="32BAB4F3" w15:done="0"/>
  <w15:commentEx w15:paraId="2245D83D" w15:done="0"/>
  <w15:commentEx w15:paraId="5EB97613" w15:done="0"/>
  <w15:commentEx w15:paraId="5781FE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D6D220" w16cex:dateUtc="2023-04-04T09:43:00Z"/>
  <w16cex:commentExtensible w16cex:durableId="27D6D45B" w16cex:dateUtc="2023-04-04T09:52:00Z"/>
  <w16cex:commentExtensible w16cex:durableId="27D6D58D" w16cex:dateUtc="2023-04-04T09:57:00Z"/>
  <w16cex:commentExtensible w16cex:durableId="27D6D60C" w16cex:dateUtc="2023-04-04T09:59:00Z"/>
  <w16cex:commentExtensible w16cex:durableId="27D6D6B9" w16cex:dateUtc="2023-04-04T10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60E84F" w16cid:durableId="27D6D220"/>
  <w16cid:commentId w16cid:paraId="32BAB4F3" w16cid:durableId="27D6D45B"/>
  <w16cid:commentId w16cid:paraId="2245D83D" w16cid:durableId="27D6D58D"/>
  <w16cid:commentId w16cid:paraId="5EB97613" w16cid:durableId="27D6D60C"/>
  <w16cid:commentId w16cid:paraId="5781FE28" w16cid:durableId="27D6D6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1069"/>
    <w:multiLevelType w:val="hybridMultilevel"/>
    <w:tmpl w:val="662066D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54E9"/>
    <w:multiLevelType w:val="multilevel"/>
    <w:tmpl w:val="8A4E6B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57B779D"/>
    <w:multiLevelType w:val="hybridMultilevel"/>
    <w:tmpl w:val="2F6CA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63C89"/>
    <w:multiLevelType w:val="multilevel"/>
    <w:tmpl w:val="0F06A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947C48"/>
    <w:multiLevelType w:val="multilevel"/>
    <w:tmpl w:val="5164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9D2E43"/>
    <w:multiLevelType w:val="hybridMultilevel"/>
    <w:tmpl w:val="60924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F2B16"/>
    <w:multiLevelType w:val="hybridMultilevel"/>
    <w:tmpl w:val="6C767E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B7691"/>
    <w:multiLevelType w:val="hybridMultilevel"/>
    <w:tmpl w:val="ECEA4E9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4799E"/>
    <w:multiLevelType w:val="hybridMultilevel"/>
    <w:tmpl w:val="81122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5041A"/>
    <w:multiLevelType w:val="multilevel"/>
    <w:tmpl w:val="1FE4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582977"/>
    <w:multiLevelType w:val="hybridMultilevel"/>
    <w:tmpl w:val="F1DC3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91706"/>
    <w:multiLevelType w:val="multilevel"/>
    <w:tmpl w:val="E08C1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761DA8"/>
    <w:multiLevelType w:val="hybridMultilevel"/>
    <w:tmpl w:val="BAFCE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C15AB"/>
    <w:multiLevelType w:val="hybridMultilevel"/>
    <w:tmpl w:val="CF964B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E01F8"/>
    <w:multiLevelType w:val="multilevel"/>
    <w:tmpl w:val="842C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4F3BF1"/>
    <w:multiLevelType w:val="hybridMultilevel"/>
    <w:tmpl w:val="1C52F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76472E"/>
    <w:multiLevelType w:val="multilevel"/>
    <w:tmpl w:val="0A48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D8109A"/>
    <w:multiLevelType w:val="hybridMultilevel"/>
    <w:tmpl w:val="43F0D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A437AF"/>
    <w:multiLevelType w:val="hybridMultilevel"/>
    <w:tmpl w:val="C5F4A0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F4342A"/>
    <w:multiLevelType w:val="hybridMultilevel"/>
    <w:tmpl w:val="BF189D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DA2B32"/>
    <w:multiLevelType w:val="hybridMultilevel"/>
    <w:tmpl w:val="94A280B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A55E5E"/>
    <w:multiLevelType w:val="hybridMultilevel"/>
    <w:tmpl w:val="1396D4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666164"/>
    <w:multiLevelType w:val="hybridMultilevel"/>
    <w:tmpl w:val="0CC89C6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442669"/>
    <w:multiLevelType w:val="hybridMultilevel"/>
    <w:tmpl w:val="696E03B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230733"/>
    <w:multiLevelType w:val="multilevel"/>
    <w:tmpl w:val="C32A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754CBA"/>
    <w:multiLevelType w:val="hybridMultilevel"/>
    <w:tmpl w:val="5FAEF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7E491B"/>
    <w:multiLevelType w:val="hybridMultilevel"/>
    <w:tmpl w:val="14205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032D8"/>
    <w:multiLevelType w:val="hybridMultilevel"/>
    <w:tmpl w:val="99944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70901"/>
    <w:multiLevelType w:val="hybridMultilevel"/>
    <w:tmpl w:val="A3AEB3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DE4BC4"/>
    <w:multiLevelType w:val="hybridMultilevel"/>
    <w:tmpl w:val="E50E0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624CA3"/>
    <w:multiLevelType w:val="multilevel"/>
    <w:tmpl w:val="7AF8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55C55E7"/>
    <w:multiLevelType w:val="hybridMultilevel"/>
    <w:tmpl w:val="669CE4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FF3420"/>
    <w:multiLevelType w:val="multilevel"/>
    <w:tmpl w:val="FE9EA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763197B"/>
    <w:multiLevelType w:val="hybridMultilevel"/>
    <w:tmpl w:val="620CF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2C3B2D"/>
    <w:multiLevelType w:val="hybridMultilevel"/>
    <w:tmpl w:val="53925EF2"/>
    <w:lvl w:ilvl="0" w:tplc="A43074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534CE3"/>
    <w:multiLevelType w:val="hybridMultilevel"/>
    <w:tmpl w:val="AD24F31C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76789C"/>
    <w:multiLevelType w:val="multilevel"/>
    <w:tmpl w:val="73E0F3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22A13C5"/>
    <w:multiLevelType w:val="hybridMultilevel"/>
    <w:tmpl w:val="55B0D43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9F044D"/>
    <w:multiLevelType w:val="multilevel"/>
    <w:tmpl w:val="5422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49771C"/>
    <w:multiLevelType w:val="hybridMultilevel"/>
    <w:tmpl w:val="5D9815B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93E64"/>
    <w:multiLevelType w:val="hybridMultilevel"/>
    <w:tmpl w:val="6F2C6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902059"/>
    <w:multiLevelType w:val="hybridMultilevel"/>
    <w:tmpl w:val="39AA92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640EF0"/>
    <w:multiLevelType w:val="hybridMultilevel"/>
    <w:tmpl w:val="9892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2461182">
    <w:abstractNumId w:val="16"/>
  </w:num>
  <w:num w:numId="2" w16cid:durableId="190999831">
    <w:abstractNumId w:val="11"/>
  </w:num>
  <w:num w:numId="3" w16cid:durableId="1656183498">
    <w:abstractNumId w:val="30"/>
  </w:num>
  <w:num w:numId="4" w16cid:durableId="78868228">
    <w:abstractNumId w:val="38"/>
  </w:num>
  <w:num w:numId="5" w16cid:durableId="1928926692">
    <w:abstractNumId w:val="14"/>
  </w:num>
  <w:num w:numId="6" w16cid:durableId="1715733837">
    <w:abstractNumId w:val="24"/>
  </w:num>
  <w:num w:numId="7" w16cid:durableId="28533449">
    <w:abstractNumId w:val="4"/>
  </w:num>
  <w:num w:numId="8" w16cid:durableId="35861174">
    <w:abstractNumId w:val="9"/>
  </w:num>
  <w:num w:numId="9" w16cid:durableId="1842768643">
    <w:abstractNumId w:val="3"/>
  </w:num>
  <w:num w:numId="10" w16cid:durableId="261646420">
    <w:abstractNumId w:val="36"/>
  </w:num>
  <w:num w:numId="11" w16cid:durableId="332880836">
    <w:abstractNumId w:val="33"/>
  </w:num>
  <w:num w:numId="12" w16cid:durableId="1607034462">
    <w:abstractNumId w:val="12"/>
  </w:num>
  <w:num w:numId="13" w16cid:durableId="39012530">
    <w:abstractNumId w:val="6"/>
  </w:num>
  <w:num w:numId="14" w16cid:durableId="1905094891">
    <w:abstractNumId w:val="31"/>
  </w:num>
  <w:num w:numId="15" w16cid:durableId="2073234016">
    <w:abstractNumId w:val="1"/>
  </w:num>
  <w:num w:numId="16" w16cid:durableId="1823886829">
    <w:abstractNumId w:val="29"/>
  </w:num>
  <w:num w:numId="17" w16cid:durableId="547226731">
    <w:abstractNumId w:val="10"/>
  </w:num>
  <w:num w:numId="18" w16cid:durableId="166794502">
    <w:abstractNumId w:val="13"/>
  </w:num>
  <w:num w:numId="19" w16cid:durableId="1929730143">
    <w:abstractNumId w:val="32"/>
  </w:num>
  <w:num w:numId="20" w16cid:durableId="1282035951">
    <w:abstractNumId w:val="17"/>
  </w:num>
  <w:num w:numId="21" w16cid:durableId="163521130">
    <w:abstractNumId w:val="18"/>
  </w:num>
  <w:num w:numId="22" w16cid:durableId="1699355017">
    <w:abstractNumId w:val="2"/>
  </w:num>
  <w:num w:numId="23" w16cid:durableId="1199705533">
    <w:abstractNumId w:val="21"/>
  </w:num>
  <w:num w:numId="24" w16cid:durableId="1394887421">
    <w:abstractNumId w:val="19"/>
  </w:num>
  <w:num w:numId="25" w16cid:durableId="1898933705">
    <w:abstractNumId w:val="28"/>
  </w:num>
  <w:num w:numId="26" w16cid:durableId="510997621">
    <w:abstractNumId w:val="27"/>
  </w:num>
  <w:num w:numId="27" w16cid:durableId="462583418">
    <w:abstractNumId w:val="34"/>
  </w:num>
  <w:num w:numId="28" w16cid:durableId="1872767086">
    <w:abstractNumId w:val="15"/>
  </w:num>
  <w:num w:numId="29" w16cid:durableId="1860047908">
    <w:abstractNumId w:val="8"/>
  </w:num>
  <w:num w:numId="30" w16cid:durableId="459761146">
    <w:abstractNumId w:val="42"/>
  </w:num>
  <w:num w:numId="31" w16cid:durableId="1487093334">
    <w:abstractNumId w:val="41"/>
  </w:num>
  <w:num w:numId="32" w16cid:durableId="1684941224">
    <w:abstractNumId w:val="23"/>
  </w:num>
  <w:num w:numId="33" w16cid:durableId="1250233697">
    <w:abstractNumId w:val="39"/>
  </w:num>
  <w:num w:numId="34" w16cid:durableId="868686326">
    <w:abstractNumId w:val="7"/>
  </w:num>
  <w:num w:numId="35" w16cid:durableId="1873956847">
    <w:abstractNumId w:val="22"/>
  </w:num>
  <w:num w:numId="36" w16cid:durableId="1952937869">
    <w:abstractNumId w:val="40"/>
  </w:num>
  <w:num w:numId="37" w16cid:durableId="550773789">
    <w:abstractNumId w:val="20"/>
  </w:num>
  <w:num w:numId="38" w16cid:durableId="1279292582">
    <w:abstractNumId w:val="35"/>
  </w:num>
  <w:num w:numId="39" w16cid:durableId="42172364">
    <w:abstractNumId w:val="0"/>
  </w:num>
  <w:num w:numId="40" w16cid:durableId="711809590">
    <w:abstractNumId w:val="37"/>
  </w:num>
  <w:num w:numId="41" w16cid:durableId="1458451339">
    <w:abstractNumId w:val="5"/>
  </w:num>
  <w:num w:numId="42" w16cid:durableId="765225597">
    <w:abstractNumId w:val="26"/>
  </w:num>
  <w:num w:numId="43" w16cid:durableId="381292488">
    <w:abstractNumId w:val="2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Юрий Маглинец">
    <w15:presenceInfo w15:providerId="Windows Live" w15:userId="09b4d0eb22d628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5DF"/>
    <w:rsid w:val="000212E3"/>
    <w:rsid w:val="00037E24"/>
    <w:rsid w:val="00047D6F"/>
    <w:rsid w:val="00063D36"/>
    <w:rsid w:val="00074296"/>
    <w:rsid w:val="00116511"/>
    <w:rsid w:val="00124AD7"/>
    <w:rsid w:val="00147BB0"/>
    <w:rsid w:val="001B67EF"/>
    <w:rsid w:val="001F16FA"/>
    <w:rsid w:val="00217F82"/>
    <w:rsid w:val="00236A25"/>
    <w:rsid w:val="00281813"/>
    <w:rsid w:val="002C4E64"/>
    <w:rsid w:val="002F48BD"/>
    <w:rsid w:val="00345A81"/>
    <w:rsid w:val="003F2184"/>
    <w:rsid w:val="00402CC1"/>
    <w:rsid w:val="0045561B"/>
    <w:rsid w:val="004F7367"/>
    <w:rsid w:val="005462BE"/>
    <w:rsid w:val="00611658"/>
    <w:rsid w:val="00626485"/>
    <w:rsid w:val="00651E6C"/>
    <w:rsid w:val="00776AEB"/>
    <w:rsid w:val="007B1EBD"/>
    <w:rsid w:val="007F4559"/>
    <w:rsid w:val="007F4838"/>
    <w:rsid w:val="00800957"/>
    <w:rsid w:val="00802C1A"/>
    <w:rsid w:val="0080678F"/>
    <w:rsid w:val="008118C1"/>
    <w:rsid w:val="00884CCA"/>
    <w:rsid w:val="00902DA6"/>
    <w:rsid w:val="009735DF"/>
    <w:rsid w:val="00973BFC"/>
    <w:rsid w:val="009C0AE5"/>
    <w:rsid w:val="009C691F"/>
    <w:rsid w:val="009E4F26"/>
    <w:rsid w:val="00A05D63"/>
    <w:rsid w:val="00A20CF8"/>
    <w:rsid w:val="00A71B41"/>
    <w:rsid w:val="00AB3560"/>
    <w:rsid w:val="00B125E3"/>
    <w:rsid w:val="00B472A0"/>
    <w:rsid w:val="00B6331D"/>
    <w:rsid w:val="00B64984"/>
    <w:rsid w:val="00B728A9"/>
    <w:rsid w:val="00BD5841"/>
    <w:rsid w:val="00BF6510"/>
    <w:rsid w:val="00BF6D4F"/>
    <w:rsid w:val="00C07069"/>
    <w:rsid w:val="00C1740E"/>
    <w:rsid w:val="00C27258"/>
    <w:rsid w:val="00C36F3F"/>
    <w:rsid w:val="00C37794"/>
    <w:rsid w:val="00C77B24"/>
    <w:rsid w:val="00C9688B"/>
    <w:rsid w:val="00CA64FB"/>
    <w:rsid w:val="00CB2525"/>
    <w:rsid w:val="00CE629E"/>
    <w:rsid w:val="00CF52A4"/>
    <w:rsid w:val="00D46CBE"/>
    <w:rsid w:val="00D625C8"/>
    <w:rsid w:val="00DA6313"/>
    <w:rsid w:val="00DF2EC9"/>
    <w:rsid w:val="00E112F3"/>
    <w:rsid w:val="00E27485"/>
    <w:rsid w:val="00E37B9F"/>
    <w:rsid w:val="00E67179"/>
    <w:rsid w:val="00E7015D"/>
    <w:rsid w:val="00E97EEC"/>
    <w:rsid w:val="00EA5C5A"/>
    <w:rsid w:val="00EA7711"/>
    <w:rsid w:val="00EC49EB"/>
    <w:rsid w:val="00F30503"/>
    <w:rsid w:val="00F91A1E"/>
    <w:rsid w:val="00FA172A"/>
    <w:rsid w:val="00FB3EF5"/>
    <w:rsid w:val="00FE3D5E"/>
    <w:rsid w:val="00F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6E3B6"/>
  <w15:chartTrackingRefBased/>
  <w15:docId w15:val="{6116D8EC-006D-4A4A-84CE-B44D8BE73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01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  <w:style w:type="paragraph" w:styleId="1">
    <w:name w:val="heading 1"/>
    <w:basedOn w:val="a"/>
    <w:link w:val="10"/>
    <w:uiPriority w:val="9"/>
    <w:qFormat/>
    <w:rsid w:val="00FB3EF5"/>
    <w:pPr>
      <w:ind w:left="2621"/>
      <w:outlineLvl w:val="0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3EF5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FB3EF5"/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FB3EF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List Paragraph"/>
    <w:basedOn w:val="a"/>
    <w:uiPriority w:val="34"/>
    <w:qFormat/>
    <w:rsid w:val="00BF6D4F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05D6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05D63"/>
    <w:rPr>
      <w:color w:val="605E5C"/>
      <w:shd w:val="clear" w:color="auto" w:fill="E1DFDD"/>
    </w:rPr>
  </w:style>
  <w:style w:type="character" w:styleId="a8">
    <w:name w:val="annotation reference"/>
    <w:basedOn w:val="a0"/>
    <w:uiPriority w:val="99"/>
    <w:semiHidden/>
    <w:unhideWhenUsed/>
    <w:rsid w:val="00EA771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A771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EA7711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EA771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EA7711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ad">
    <w:name w:val="Revision"/>
    <w:hidden/>
    <w:uiPriority w:val="99"/>
    <w:semiHidden/>
    <w:rsid w:val="00902DA6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github.com/gin-gonic/gin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heatsheetseries.owasp.org/cheatsheets/Password_Storage_Cheat_Sheet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openxmlformats.org/officeDocument/2006/relationships/hyperlink" Target="https://www.postgresql.org/docs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github.com/facebookarchive/inject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github.com/google/wir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0B759-404D-48A2-AF07-DB70E0C96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52</Pages>
  <Words>8487</Words>
  <Characters>48382</Characters>
  <Application>Microsoft Office Word</Application>
  <DocSecurity>0</DocSecurity>
  <Lines>403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Gorbunov Pyotr</dc:creator>
  <cp:keywords/>
  <dc:description/>
  <cp:lastModifiedBy>Gorbunov Pyotr</cp:lastModifiedBy>
  <cp:revision>9</cp:revision>
  <dcterms:created xsi:type="dcterms:W3CDTF">2023-04-04T10:11:00Z</dcterms:created>
  <dcterms:modified xsi:type="dcterms:W3CDTF">2023-04-08T20:04:00Z</dcterms:modified>
</cp:coreProperties>
</file>